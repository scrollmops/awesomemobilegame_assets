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3.tmp" ContentType="image/png"/>
  <Override PartName="/word/media/image4.tmp" ContentType="image/png"/>
  <Override PartName="/word/media/image5.tmp" ContentType="image/png"/>
  <Override PartName="/word/media/image6.tmp" ContentType="image/png"/>
  <Override PartName="/word/media/image7.tmp"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92496" w14:textId="77777777" w:rsidR="00000000" w:rsidRDefault="00000000" w:rsidP="00A0598D">
      <w:pPr>
        <w:pStyle w:val="Title"/>
        <w:rPr>
          <w:rFonts w:eastAsia="Times New Roman"/>
          <w:kern w:val="36"/>
          <w:sz w:val="48"/>
          <w:szCs w:val="48"/>
        </w:rPr>
      </w:pPr>
      <w:r>
        <w:rPr>
          <w:rFonts w:eastAsia="Times New Roman"/>
        </w:rPr>
        <w:t>Game Design Document (GDD)</w:t>
      </w:r>
    </w:p>
    <w:p w14:paraId="3A7182CF" w14:textId="77777777" w:rsidR="006660AC" w:rsidRDefault="006660AC" w:rsidP="00A0598D">
      <w:pPr>
        <w:pStyle w:val="Heading2"/>
        <w:divId w:val="704016036"/>
        <w:rPr>
          <w:rStyle w:val="Strong"/>
        </w:rPr>
      </w:pPr>
    </w:p>
    <w:p w14:paraId="550D4A6F" w14:textId="7CE3639D" w:rsidR="00000000" w:rsidRDefault="00000000" w:rsidP="006660AC">
      <w:pPr>
        <w:pStyle w:val="Heading2"/>
        <w:divId w:val="704016036"/>
      </w:pPr>
      <w:r>
        <w:rPr>
          <w:rStyle w:val="Strong"/>
        </w:rPr>
        <w:t xml:space="preserve">High </w:t>
      </w:r>
      <w:r w:rsidRPr="006660AC">
        <w:rPr>
          <w:rStyle w:val="Strong"/>
          <w:b w:val="0"/>
          <w:bCs w:val="0"/>
        </w:rPr>
        <w:t>Concept</w:t>
      </w:r>
    </w:p>
    <w:p w14:paraId="79ED6A26" w14:textId="77777777" w:rsidR="00000000" w:rsidRDefault="00000000">
      <w:pPr>
        <w:pStyle w:val="NormalWeb"/>
        <w:divId w:val="1208298260"/>
      </w:pPr>
      <w:r>
        <w:t xml:space="preserve">Memory-based single-player combat game which relies on </w:t>
      </w:r>
      <w:proofErr w:type="spellStart"/>
      <w:r>
        <w:t>well timed</w:t>
      </w:r>
      <w:proofErr w:type="spellEnd"/>
      <w:r>
        <w:t xml:space="preserve"> touch input and is set in a Japanese-influenced dark fantasy world.</w:t>
      </w:r>
    </w:p>
    <w:p w14:paraId="3A2356CA" w14:textId="77777777" w:rsidR="006660AC" w:rsidRDefault="006660AC" w:rsidP="006660AC">
      <w:pPr>
        <w:divId w:val="1208298260"/>
        <w:rPr>
          <w:rFonts w:eastAsia="Times New Roman"/>
        </w:rPr>
      </w:pPr>
      <w:r>
        <w:rPr>
          <w:rFonts w:eastAsia="Times New Roman"/>
        </w:rPr>
        <w:t>Crunchy Bits</w:t>
      </w:r>
    </w:p>
    <w:p w14:paraId="48124490" w14:textId="77777777" w:rsidR="006660AC" w:rsidRDefault="006660AC" w:rsidP="006660AC">
      <w:pPr>
        <w:pStyle w:val="NormalWeb"/>
        <w:divId w:val="1208298260"/>
      </w:pPr>
      <w:proofErr w:type="spellStart"/>
      <w:r>
        <w:t>slish</w:t>
      </w:r>
      <w:proofErr w:type="spellEnd"/>
      <w:r>
        <w:t xml:space="preserve"> slash </w:t>
      </w:r>
      <w:proofErr w:type="gramStart"/>
      <w:r>
        <w:t>enemies</w:t>
      </w:r>
      <w:proofErr w:type="gramEnd"/>
      <w:r>
        <w:t xml:space="preserve"> trash</w:t>
      </w:r>
    </w:p>
    <w:p w14:paraId="7FDD2F1C" w14:textId="77777777" w:rsidR="006660AC" w:rsidRDefault="006660AC" w:rsidP="006660AC">
      <w:pPr>
        <w:divId w:val="1208298260"/>
        <w:rPr>
          <w:rFonts w:eastAsia="Times New Roman"/>
        </w:rPr>
      </w:pPr>
      <w:r>
        <w:rPr>
          <w:rFonts w:eastAsia="Times New Roman"/>
        </w:rPr>
        <w:t>Title: DYGHP?</w:t>
      </w:r>
    </w:p>
    <w:p w14:paraId="63654D77" w14:textId="77777777" w:rsidR="006660AC" w:rsidRDefault="006660AC" w:rsidP="006660AC">
      <w:pPr>
        <w:pStyle w:val="Heading1"/>
        <w:divId w:val="1208298260"/>
        <w:rPr>
          <w:rFonts w:eastAsia="Times New Roman"/>
        </w:rPr>
      </w:pPr>
      <w:r>
        <w:rPr>
          <w:rFonts w:eastAsia="Times New Roman"/>
        </w:rPr>
        <w:t>Project Scope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729"/>
        <w:gridCol w:w="3475"/>
        <w:gridCol w:w="3140"/>
      </w:tblGrid>
      <w:tr w:rsidR="006660AC" w14:paraId="3012BE21" w14:textId="77777777" w:rsidTr="006660AC">
        <w:trPr>
          <w:divId w:val="1208298260"/>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59B7A8" w14:textId="77777777" w:rsidR="006660AC" w:rsidRDefault="006660AC" w:rsidP="000E0123">
            <w:pPr>
              <w:pStyle w:val="NormalWeb"/>
              <w:jc w:val="center"/>
              <w:rPr>
                <w:b/>
                <w:bCs/>
              </w:rPr>
            </w:pPr>
            <w:r>
              <w:rPr>
                <w:rStyle w:val="Strong"/>
              </w:rPr>
              <w:t>Must haves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E77150" w14:textId="77777777" w:rsidR="006660AC" w:rsidRDefault="006660AC" w:rsidP="000E0123">
            <w:pPr>
              <w:pStyle w:val="NormalWeb"/>
              <w:jc w:val="center"/>
              <w:rPr>
                <w:b/>
                <w:bCs/>
              </w:rPr>
            </w:pPr>
            <w:r>
              <w:rPr>
                <w:rStyle w:val="Strong"/>
              </w:rPr>
              <w:t>Should haves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F2D643" w14:textId="77777777" w:rsidR="006660AC" w:rsidRDefault="006660AC" w:rsidP="000E0123">
            <w:pPr>
              <w:pStyle w:val="NormalWeb"/>
              <w:jc w:val="center"/>
              <w:rPr>
                <w:b/>
                <w:bCs/>
              </w:rPr>
            </w:pPr>
            <w:r>
              <w:rPr>
                <w:rStyle w:val="Strong"/>
              </w:rPr>
              <w:t>Nice</w:t>
            </w:r>
          </w:p>
        </w:tc>
      </w:tr>
      <w:tr w:rsidR="006660AC" w14:paraId="33E504E4" w14:textId="77777777" w:rsidTr="006660AC">
        <w:trPr>
          <w:divId w:val="120829826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14C025" w14:textId="77777777" w:rsidR="006660AC" w:rsidRDefault="006660AC" w:rsidP="000E0123">
            <w:pPr>
              <w:pStyle w:val="NormalWeb"/>
            </w:pPr>
            <w:r>
              <w:t>swiping combat mechanic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1C2235" w14:textId="77777777" w:rsidR="006660AC" w:rsidRDefault="006660AC" w:rsidP="000E0123">
            <w:pPr>
              <w:pStyle w:val="NormalWeb"/>
            </w:pPr>
            <w:r>
              <w:t>Particle Effects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593221" w14:textId="77777777" w:rsidR="006660AC" w:rsidRDefault="006660AC" w:rsidP="000E0123">
            <w:pPr>
              <w:pStyle w:val="NormalWeb"/>
            </w:pPr>
            <w:r>
              <w:t>Bosses</w:t>
            </w:r>
          </w:p>
        </w:tc>
      </w:tr>
      <w:tr w:rsidR="006660AC" w14:paraId="55F825AF" w14:textId="77777777" w:rsidTr="006660AC">
        <w:trPr>
          <w:divId w:val="120829826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F95DB1" w14:textId="77777777" w:rsidR="006660AC" w:rsidRDefault="006660AC" w:rsidP="000E0123">
            <w:pPr>
              <w:pStyle w:val="NormalWeb"/>
            </w:pPr>
            <w:r>
              <w:t>Enemies x3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8C385A" w14:textId="77777777" w:rsidR="006660AC" w:rsidRDefault="006660AC" w:rsidP="000E0123">
            <w:pPr>
              <w:pStyle w:val="NormalWeb"/>
            </w:pPr>
            <w:r>
              <w:t>Adaptive UI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5AA1A5" w14:textId="77777777" w:rsidR="006660AC" w:rsidRDefault="006660AC" w:rsidP="000E0123">
            <w:pPr>
              <w:pStyle w:val="NormalWeb"/>
            </w:pPr>
            <w:r>
              <w:t>Enemies x15</w:t>
            </w:r>
          </w:p>
        </w:tc>
      </w:tr>
      <w:tr w:rsidR="006660AC" w14:paraId="14E531EF" w14:textId="77777777" w:rsidTr="006660AC">
        <w:trPr>
          <w:divId w:val="120829826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CA963F" w14:textId="77777777" w:rsidR="006660AC" w:rsidRDefault="006660AC" w:rsidP="000E0123">
            <w:pPr>
              <w:pStyle w:val="NormalWeb"/>
            </w:pPr>
            <w:r>
              <w:t>Player Character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F2C967" w14:textId="77777777" w:rsidR="006660AC" w:rsidRDefault="006660AC" w:rsidP="000E0123">
            <w:pPr>
              <w:pStyle w:val="NormalWeb"/>
            </w:pPr>
            <w:r>
              <w:t>Overworld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253815" w14:textId="77777777" w:rsidR="006660AC" w:rsidRDefault="006660AC" w:rsidP="000E0123">
            <w:pPr>
              <w:pStyle w:val="NormalWeb"/>
            </w:pPr>
            <w:r>
              <w:t>Level x10</w:t>
            </w:r>
          </w:p>
        </w:tc>
      </w:tr>
      <w:tr w:rsidR="006660AC" w14:paraId="67FC83CC" w14:textId="77777777" w:rsidTr="006660AC">
        <w:trPr>
          <w:divId w:val="120829826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B9490F" w14:textId="77777777" w:rsidR="006660AC" w:rsidRDefault="006660AC" w:rsidP="000E0123">
            <w:pPr>
              <w:pStyle w:val="NormalWeb"/>
            </w:pPr>
            <w:r>
              <w:t>Animations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3496DE" w14:textId="77777777" w:rsidR="006660AC" w:rsidRDefault="006660AC" w:rsidP="000E0123">
            <w:pPr>
              <w:pStyle w:val="NormalWeb"/>
            </w:pPr>
            <w:r>
              <w:t>Score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8CBB5C" w14:textId="77777777" w:rsidR="006660AC" w:rsidRDefault="006660AC" w:rsidP="000E0123">
            <w:pPr>
              <w:pStyle w:val="NormalWeb"/>
            </w:pPr>
            <w:r>
              <w:t>Items</w:t>
            </w:r>
          </w:p>
        </w:tc>
      </w:tr>
      <w:tr w:rsidR="006660AC" w14:paraId="56FE4E2E" w14:textId="77777777" w:rsidTr="006660AC">
        <w:trPr>
          <w:divId w:val="120829826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591EF8" w14:textId="77777777" w:rsidR="006660AC" w:rsidRDefault="006660AC" w:rsidP="000E0123">
            <w:pPr>
              <w:pStyle w:val="NormalWeb"/>
            </w:pPr>
            <w:r>
              <w:t>Level x1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060595" w14:textId="77777777" w:rsidR="006660AC" w:rsidRDefault="006660AC" w:rsidP="000E0123">
            <w:pPr>
              <w:pStyle w:val="NormalWeb"/>
            </w:pPr>
            <w:r>
              <w:t>3D environment stylized shaders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10F7C6" w14:textId="77777777" w:rsidR="006660AC" w:rsidRDefault="006660AC" w:rsidP="000E0123">
            <w:pPr>
              <w:pStyle w:val="NormalWeb"/>
            </w:pPr>
            <w:r>
              <w:t>Achievements</w:t>
            </w:r>
          </w:p>
        </w:tc>
      </w:tr>
      <w:tr w:rsidR="006660AC" w14:paraId="078D0995" w14:textId="77777777" w:rsidTr="006660AC">
        <w:trPr>
          <w:divId w:val="120829826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0A2016" w14:textId="77777777" w:rsidR="006660AC" w:rsidRDefault="006660AC" w:rsidP="000E0123">
            <w:pPr>
              <w:pStyle w:val="NormalWeb"/>
            </w:pPr>
            <w:r>
              <w:t>SFX</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7DE2FB" w14:textId="77777777" w:rsidR="006660AC" w:rsidRDefault="006660AC" w:rsidP="000E0123">
            <w:pPr>
              <w:pStyle w:val="NormalWeb"/>
            </w:pPr>
            <w:r>
              <w:t>Traditional Instrumentation (Koto)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797BBF" w14:textId="77777777" w:rsidR="006660AC" w:rsidRDefault="006660AC" w:rsidP="000E0123">
            <w:pPr>
              <w:pStyle w:val="NormalWeb"/>
            </w:pPr>
            <w:proofErr w:type="spellStart"/>
            <w:r>
              <w:t>Unlockables</w:t>
            </w:r>
            <w:proofErr w:type="spellEnd"/>
            <w:r>
              <w:t xml:space="preserve"> (Character Skins)</w:t>
            </w:r>
          </w:p>
        </w:tc>
      </w:tr>
      <w:tr w:rsidR="006660AC" w14:paraId="13096635" w14:textId="77777777" w:rsidTr="006660AC">
        <w:trPr>
          <w:divId w:val="120829826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B55FA3" w14:textId="77777777" w:rsidR="006660AC" w:rsidRDefault="006660AC" w:rsidP="000E0123"/>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22C721" w14:textId="77777777" w:rsidR="006660AC" w:rsidRDefault="006660AC" w:rsidP="000E0123">
            <w:pPr>
              <w:pStyle w:val="NormalWeb"/>
            </w:pPr>
            <w:r>
              <w:t>Unique Monster Sounds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3E31CD" w14:textId="77777777" w:rsidR="006660AC" w:rsidRDefault="006660AC" w:rsidP="000E0123">
            <w:pPr>
              <w:pStyle w:val="NormalWeb"/>
            </w:pPr>
            <w:r>
              <w:t>Compendium</w:t>
            </w:r>
          </w:p>
        </w:tc>
      </w:tr>
      <w:tr w:rsidR="006660AC" w14:paraId="6421B4F5" w14:textId="77777777" w:rsidTr="006660AC">
        <w:trPr>
          <w:divId w:val="120829826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A2C5D6" w14:textId="77777777" w:rsidR="006660AC" w:rsidRDefault="006660AC" w:rsidP="000E0123"/>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8C80A2" w14:textId="77777777" w:rsidR="006660AC" w:rsidRDefault="006660AC" w:rsidP="000E0123">
            <w:pPr>
              <w:pStyle w:val="NormalWeb"/>
            </w:pPr>
            <w:r>
              <w:t>Collectible Enemy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2F6AD2" w14:textId="77777777" w:rsidR="006660AC" w:rsidRDefault="006660AC" w:rsidP="000E0123"/>
        </w:tc>
      </w:tr>
    </w:tbl>
    <w:p w14:paraId="7C2808F4" w14:textId="77777777" w:rsidR="006660AC" w:rsidRDefault="006660AC" w:rsidP="006660AC">
      <w:pPr>
        <w:pStyle w:val="Heading1"/>
        <w:divId w:val="1208298260"/>
        <w:rPr>
          <w:rFonts w:eastAsia="Times New Roman"/>
        </w:rPr>
      </w:pPr>
      <w:r>
        <w:rPr>
          <w:rFonts w:eastAsia="Times New Roman"/>
        </w:rPr>
        <w:t>Specs</w:t>
      </w:r>
    </w:p>
    <w:tbl>
      <w:tblPr>
        <w:tblW w:w="9669"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757"/>
        <w:gridCol w:w="5912"/>
      </w:tblGrid>
      <w:tr w:rsidR="006660AC" w14:paraId="5813FE36" w14:textId="77777777" w:rsidTr="006660AC">
        <w:trPr>
          <w:divId w:val="1208298260"/>
          <w:cantSplit/>
          <w:trHeight w:val="291"/>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EC7373" w14:textId="77777777" w:rsidR="006660AC" w:rsidRDefault="006660AC" w:rsidP="000E0123">
            <w:pPr>
              <w:pStyle w:val="NormalWeb"/>
              <w:jc w:val="center"/>
              <w:rPr>
                <w:b/>
                <w:bCs/>
              </w:rPr>
            </w:pPr>
            <w:r>
              <w:rPr>
                <w:rStyle w:val="Strong"/>
              </w:rPr>
              <w:lastRenderedPageBreak/>
              <w:t>Perspective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15D187" w14:textId="77777777" w:rsidR="006660AC" w:rsidRDefault="006660AC" w:rsidP="000E0123">
            <w:pPr>
              <w:pStyle w:val="NormalWeb"/>
            </w:pPr>
            <w:r>
              <w:t>2(.</w:t>
            </w:r>
            <w:proofErr w:type="gramStart"/>
            <w:r>
              <w:t>5)D</w:t>
            </w:r>
            <w:proofErr w:type="gramEnd"/>
            <w:r>
              <w:t xml:space="preserve"> Side View</w:t>
            </w:r>
          </w:p>
        </w:tc>
      </w:tr>
      <w:tr w:rsidR="006660AC" w14:paraId="33B47B14" w14:textId="77777777" w:rsidTr="006660AC">
        <w:trPr>
          <w:divId w:val="1208298260"/>
          <w:cantSplit/>
          <w:trHeight w:val="291"/>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0C331D" w14:textId="77777777" w:rsidR="006660AC" w:rsidRDefault="006660AC" w:rsidP="000E0123">
            <w:pPr>
              <w:pStyle w:val="NormalWeb"/>
              <w:jc w:val="center"/>
              <w:rPr>
                <w:b/>
                <w:bCs/>
              </w:rPr>
            </w:pPr>
            <w:r>
              <w:rPr>
                <w:rStyle w:val="Strong"/>
              </w:rPr>
              <w:t>Engine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119CAC" w14:textId="77777777" w:rsidR="006660AC" w:rsidRDefault="006660AC" w:rsidP="000E0123">
            <w:pPr>
              <w:pStyle w:val="NormalWeb"/>
            </w:pPr>
            <w:r>
              <w:t>Unreal 5.2</w:t>
            </w:r>
          </w:p>
        </w:tc>
      </w:tr>
      <w:tr w:rsidR="006660AC" w14:paraId="790679A3" w14:textId="77777777" w:rsidTr="006660AC">
        <w:trPr>
          <w:divId w:val="1208298260"/>
          <w:cantSplit/>
          <w:trHeight w:val="291"/>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E28D34" w14:textId="77777777" w:rsidR="006660AC" w:rsidRDefault="006660AC" w:rsidP="000E0123">
            <w:pPr>
              <w:pStyle w:val="NormalWeb"/>
              <w:jc w:val="center"/>
              <w:rPr>
                <w:b/>
                <w:bCs/>
              </w:rPr>
            </w:pPr>
            <w:r>
              <w:rPr>
                <w:rStyle w:val="Strong"/>
              </w:rPr>
              <w:t>Platform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4FBCAF" w14:textId="77777777" w:rsidR="006660AC" w:rsidRDefault="006660AC" w:rsidP="000E0123">
            <w:pPr>
              <w:pStyle w:val="NormalWeb"/>
            </w:pPr>
            <w:r>
              <w:t>Android</w:t>
            </w:r>
          </w:p>
        </w:tc>
      </w:tr>
      <w:tr w:rsidR="006660AC" w14:paraId="4C8B8FA3" w14:textId="77777777" w:rsidTr="006660AC">
        <w:trPr>
          <w:divId w:val="1208298260"/>
          <w:cantSplit/>
          <w:trHeight w:val="303"/>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7549EB" w14:textId="77777777" w:rsidR="006660AC" w:rsidRDefault="006660AC" w:rsidP="000E0123">
            <w:pPr>
              <w:pStyle w:val="NormalWeb"/>
              <w:jc w:val="center"/>
              <w:rPr>
                <w:b/>
                <w:bCs/>
              </w:rPr>
            </w:pPr>
            <w:r>
              <w:rPr>
                <w:rStyle w:val="Strong"/>
              </w:rPr>
              <w:t>Genre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A17ED6" w14:textId="77777777" w:rsidR="006660AC" w:rsidRDefault="006660AC" w:rsidP="000E0123">
            <w:pPr>
              <w:pStyle w:val="NormalWeb"/>
            </w:pPr>
            <w:r>
              <w:t>Arcade Action Game</w:t>
            </w:r>
          </w:p>
        </w:tc>
      </w:tr>
      <w:tr w:rsidR="006660AC" w14:paraId="7B692FA7" w14:textId="77777777" w:rsidTr="006660AC">
        <w:trPr>
          <w:divId w:val="1208298260"/>
          <w:cantSplit/>
          <w:trHeight w:hRule="exact" w:val="1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124D63" w14:textId="77777777" w:rsidR="006660AC" w:rsidRDefault="006660AC" w:rsidP="000E0123"/>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2F9B64" w14:textId="77777777" w:rsidR="006660AC" w:rsidRDefault="006660AC" w:rsidP="000E0123">
            <w:pPr>
              <w:rPr>
                <w:rFonts w:eastAsia="Times New Roman"/>
                <w:sz w:val="20"/>
                <w:szCs w:val="20"/>
              </w:rPr>
            </w:pPr>
          </w:p>
        </w:tc>
      </w:tr>
    </w:tbl>
    <w:p w14:paraId="0D562231" w14:textId="77777777" w:rsidR="006660AC" w:rsidRDefault="006660AC" w:rsidP="006660AC">
      <w:pPr>
        <w:pStyle w:val="Heading1"/>
        <w:divId w:val="1208298260"/>
        <w:rPr>
          <w:rFonts w:eastAsia="Times New Roman"/>
        </w:rPr>
      </w:pPr>
      <w:r>
        <w:rPr>
          <w:rFonts w:eastAsia="Times New Roman"/>
        </w:rPr>
        <w:t>Player Experience Goals</w:t>
      </w:r>
    </w:p>
    <w:tbl>
      <w:tblPr>
        <w:tblW w:w="9677"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572"/>
        <w:gridCol w:w="5105"/>
      </w:tblGrid>
      <w:tr w:rsidR="006660AC" w14:paraId="6E828F3E" w14:textId="77777777" w:rsidTr="006660AC">
        <w:trPr>
          <w:divId w:val="1208298260"/>
          <w:cantSplit/>
          <w:trHeight w:val="289"/>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6A637B" w14:textId="77777777" w:rsidR="006660AC" w:rsidRDefault="006660AC" w:rsidP="000E0123">
            <w:pPr>
              <w:pStyle w:val="NormalWeb"/>
              <w:jc w:val="center"/>
              <w:rPr>
                <w:b/>
                <w:bCs/>
              </w:rPr>
            </w:pPr>
            <w:r>
              <w:rPr>
                <w:rStyle w:val="Strong"/>
              </w:rPr>
              <w:t>Flow</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772991" w14:textId="77777777" w:rsidR="006660AC" w:rsidRDefault="006660AC" w:rsidP="000E0123">
            <w:pPr>
              <w:pStyle w:val="NormalWeb"/>
            </w:pPr>
            <w:r>
              <w:t xml:space="preserve">a </w:t>
            </w:r>
            <w:proofErr w:type="spellStart"/>
            <w:proofErr w:type="gramStart"/>
            <w:r>
              <w:t>well balanced</w:t>
            </w:r>
            <w:proofErr w:type="spellEnd"/>
            <w:proofErr w:type="gramEnd"/>
            <w:r>
              <w:t xml:space="preserve"> learning curve</w:t>
            </w:r>
          </w:p>
        </w:tc>
      </w:tr>
      <w:tr w:rsidR="006660AC" w14:paraId="01E795FC" w14:textId="77777777" w:rsidTr="006660AC">
        <w:trPr>
          <w:divId w:val="1208298260"/>
          <w:cantSplit/>
          <w:trHeight w:val="289"/>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BE291F" w14:textId="77777777" w:rsidR="006660AC" w:rsidRDefault="006660AC" w:rsidP="000E0123">
            <w:pPr>
              <w:pStyle w:val="NormalWeb"/>
              <w:jc w:val="center"/>
              <w:rPr>
                <w:b/>
                <w:bCs/>
              </w:rPr>
            </w:pPr>
            <w:r>
              <w:rPr>
                <w:rStyle w:val="Strong"/>
              </w:rPr>
              <w:t>Skill game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3C5DCF" w14:textId="77777777" w:rsidR="006660AC" w:rsidRDefault="006660AC" w:rsidP="000E0123">
            <w:pPr>
              <w:pStyle w:val="NormalWeb"/>
            </w:pPr>
            <w:r>
              <w:t>Mastery/Challenge</w:t>
            </w:r>
          </w:p>
        </w:tc>
      </w:tr>
      <w:tr w:rsidR="006660AC" w14:paraId="3861E9EF" w14:textId="77777777" w:rsidTr="006660AC">
        <w:trPr>
          <w:divId w:val="1208298260"/>
          <w:cantSplit/>
          <w:trHeight w:val="289"/>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719879" w14:textId="77777777" w:rsidR="006660AC" w:rsidRDefault="006660AC" w:rsidP="000E0123">
            <w:pPr>
              <w:pStyle w:val="NormalWeb"/>
              <w:jc w:val="center"/>
              <w:rPr>
                <w:b/>
                <w:bCs/>
              </w:rPr>
            </w:pPr>
            <w:r>
              <w:rPr>
                <w:rStyle w:val="Strong"/>
              </w:rPr>
              <w:t xml:space="preserve">Audiovisual </w:t>
            </w:r>
            <w:proofErr w:type="spellStart"/>
            <w:r>
              <w:rPr>
                <w:rStyle w:val="Strong"/>
              </w:rPr>
              <w:t>Apeal</w:t>
            </w:r>
            <w:proofErr w:type="spellEnd"/>
            <w:r>
              <w:rPr>
                <w:rStyle w:val="Strong"/>
              </w:rPr>
              <w:t xml:space="preserve"> (Satisfying)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F32F15" w14:textId="77777777" w:rsidR="006660AC" w:rsidRDefault="006660AC" w:rsidP="000E0123">
            <w:pPr>
              <w:rPr>
                <w:b/>
                <w:bCs/>
              </w:rPr>
            </w:pPr>
          </w:p>
        </w:tc>
      </w:tr>
      <w:tr w:rsidR="006660AC" w14:paraId="6F27DA3F" w14:textId="77777777" w:rsidTr="006660AC">
        <w:trPr>
          <w:divId w:val="1208298260"/>
          <w:cantSplit/>
          <w:trHeight w:val="301"/>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583D3C" w14:textId="77777777" w:rsidR="006660AC" w:rsidRDefault="006660AC" w:rsidP="000E0123">
            <w:pPr>
              <w:pStyle w:val="NormalWeb"/>
              <w:jc w:val="center"/>
              <w:rPr>
                <w:b/>
                <w:bCs/>
              </w:rPr>
            </w:pPr>
            <w:r>
              <w:rPr>
                <w:rStyle w:val="Strong"/>
              </w:rPr>
              <w:t xml:space="preserve">Responsive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31DE3F" w14:textId="77777777" w:rsidR="006660AC" w:rsidRDefault="006660AC" w:rsidP="000E0123">
            <w:pPr>
              <w:pStyle w:val="NormalWeb"/>
            </w:pPr>
            <w:r>
              <w:t>multi-sensory</w:t>
            </w:r>
          </w:p>
        </w:tc>
      </w:tr>
      <w:tr w:rsidR="006660AC" w14:paraId="79EC0224" w14:textId="77777777" w:rsidTr="006660AC">
        <w:trPr>
          <w:divId w:val="1208298260"/>
          <w:cantSplit/>
          <w:trHeight w:val="289"/>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EC880A" w14:textId="77777777" w:rsidR="006660AC" w:rsidRDefault="006660AC" w:rsidP="000E0123">
            <w:pPr>
              <w:pStyle w:val="NormalWeb"/>
              <w:jc w:val="center"/>
              <w:rPr>
                <w:b/>
                <w:bCs/>
              </w:rPr>
            </w:pPr>
            <w:r>
              <w:rPr>
                <w:rStyle w:val="Strong"/>
              </w:rPr>
              <w:t>Timing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2BC9DE" w14:textId="77777777" w:rsidR="006660AC" w:rsidRDefault="006660AC" w:rsidP="000E0123">
            <w:pPr>
              <w:pStyle w:val="NormalWeb"/>
            </w:pPr>
            <w:r>
              <w:t>Rythm</w:t>
            </w:r>
          </w:p>
        </w:tc>
      </w:tr>
      <w:tr w:rsidR="006660AC" w14:paraId="13E60AC2" w14:textId="77777777" w:rsidTr="006660AC">
        <w:trPr>
          <w:divId w:val="1208298260"/>
          <w:cantSplit/>
          <w:trHeight w:val="277"/>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1B1DA1" w14:textId="77777777" w:rsidR="006660AC" w:rsidRDefault="006660AC" w:rsidP="000E0123">
            <w:pPr>
              <w:pStyle w:val="NormalWeb"/>
              <w:jc w:val="center"/>
              <w:rPr>
                <w:b/>
                <w:bCs/>
              </w:rPr>
            </w:pPr>
            <w:r>
              <w:rPr>
                <w:rStyle w:val="Strong"/>
              </w:rPr>
              <w:t>Completion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4CA1C0" w14:textId="77777777" w:rsidR="006660AC" w:rsidRDefault="006660AC" w:rsidP="000E0123">
            <w:pPr>
              <w:pStyle w:val="NormalWeb"/>
            </w:pPr>
            <w:r>
              <w:t xml:space="preserve">Score, Achievements, </w:t>
            </w:r>
            <w:proofErr w:type="spellStart"/>
            <w:r>
              <w:t>Unlockables</w:t>
            </w:r>
            <w:proofErr w:type="spellEnd"/>
          </w:p>
        </w:tc>
      </w:tr>
    </w:tbl>
    <w:p w14:paraId="7B377D4E" w14:textId="77777777" w:rsidR="006660AC" w:rsidRDefault="006660AC" w:rsidP="006660AC">
      <w:pPr>
        <w:pStyle w:val="Heading1"/>
        <w:divId w:val="1208298260"/>
        <w:rPr>
          <w:rFonts w:eastAsia="Times New Roman"/>
        </w:rPr>
      </w:pPr>
      <w:r>
        <w:rPr>
          <w:rFonts w:eastAsia="Times New Roman"/>
        </w:rPr>
        <w:t>Project Goals</w:t>
      </w:r>
    </w:p>
    <w:p w14:paraId="1ACF0875" w14:textId="77777777" w:rsidR="006660AC" w:rsidRDefault="006660AC" w:rsidP="006660AC">
      <w:pPr>
        <w:pStyle w:val="NormalWeb"/>
        <w:divId w:val="1208298260"/>
      </w:pPr>
      <w:r>
        <w:t xml:space="preserve">Focus on a single well refined </w:t>
      </w:r>
      <w:proofErr w:type="gramStart"/>
      <w:r>
        <w:t>mechanic</w:t>
      </w:r>
      <w:proofErr w:type="gramEnd"/>
    </w:p>
    <w:p w14:paraId="1384325E" w14:textId="77777777" w:rsidR="006660AC" w:rsidRDefault="006660AC" w:rsidP="006660AC">
      <w:pPr>
        <w:pStyle w:val="NormalWeb"/>
        <w:divId w:val="1208298260"/>
      </w:pPr>
      <w:r>
        <w:t xml:space="preserve">reach a higher level of overall </w:t>
      </w:r>
      <w:proofErr w:type="gramStart"/>
      <w:r>
        <w:t>polish</w:t>
      </w:r>
      <w:proofErr w:type="gramEnd"/>
    </w:p>
    <w:p w14:paraId="518D0D06" w14:textId="77777777" w:rsidR="006660AC" w:rsidRDefault="006660AC" w:rsidP="006660AC">
      <w:pPr>
        <w:pStyle w:val="Heading1"/>
        <w:divId w:val="1208298260"/>
        <w:rPr>
          <w:rFonts w:eastAsia="Times New Roman"/>
        </w:rPr>
      </w:pPr>
      <w:r>
        <w:rPr>
          <w:rFonts w:eastAsia="Times New Roman"/>
        </w:rPr>
        <w:t>Game References</w:t>
      </w:r>
    </w:p>
    <w:p w14:paraId="2B3986F5" w14:textId="77777777" w:rsidR="006660AC" w:rsidRDefault="006660AC" w:rsidP="006660AC">
      <w:pPr>
        <w:pStyle w:val="NormalWeb"/>
        <w:divId w:val="1208298260"/>
      </w:pPr>
      <w:r>
        <w:t>Fruit ninja</w:t>
      </w:r>
    </w:p>
    <w:p w14:paraId="58FB2E6F" w14:textId="77777777" w:rsidR="006660AC" w:rsidRDefault="006660AC" w:rsidP="006660AC">
      <w:pPr>
        <w:pStyle w:val="NormalWeb"/>
        <w:divId w:val="1208298260"/>
      </w:pPr>
      <w:r>
        <w:t>Shadow Fight Storm</w:t>
      </w:r>
    </w:p>
    <w:p w14:paraId="37313277" w14:textId="77777777" w:rsidR="006660AC" w:rsidRDefault="006660AC" w:rsidP="006660AC">
      <w:pPr>
        <w:pStyle w:val="NormalWeb"/>
        <w:divId w:val="1208298260"/>
      </w:pPr>
      <w:r>
        <w:t>Darkest Dungeon</w:t>
      </w:r>
    </w:p>
    <w:p w14:paraId="7569C669" w14:textId="77777777" w:rsidR="006660AC" w:rsidRDefault="006660AC" w:rsidP="006660AC">
      <w:pPr>
        <w:pStyle w:val="Heading2"/>
        <w:divId w:val="1208298260"/>
        <w:rPr>
          <w:rFonts w:eastAsia="Times New Roman"/>
        </w:rPr>
      </w:pPr>
      <w:r>
        <w:rPr>
          <w:rFonts w:eastAsia="Times New Roman"/>
        </w:rPr>
        <w:t>PBS - Project Breakdown Sheet</w:t>
      </w:r>
    </w:p>
    <w:p w14:paraId="75ED9969" w14:textId="77777777" w:rsidR="006660AC" w:rsidRDefault="006660AC" w:rsidP="006660AC">
      <w:pPr>
        <w:divId w:val="1208298260"/>
        <w:rPr>
          <w:rFonts w:eastAsia="Times New Roman"/>
        </w:rPr>
      </w:pPr>
      <w:r>
        <w:rPr>
          <w:rFonts w:eastAsia="Times New Roman"/>
          <w:noProof/>
        </w:rPr>
        <w:lastRenderedPageBreak/>
        <w:drawing>
          <wp:inline distT="0" distB="0" distL="0" distR="0" wp14:anchorId="3723474F" wp14:editId="6E17D73C">
            <wp:extent cx="6159246" cy="4175760"/>
            <wp:effectExtent l="0" t="0" r="0" b="0"/>
            <wp:docPr id="153871469" name="Picture 153871469"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71469" name="Picture 153871469" descr="A diagram of a company&#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71727" cy="4184222"/>
                    </a:xfrm>
                    <a:prstGeom prst="rect">
                      <a:avLst/>
                    </a:prstGeom>
                    <a:noFill/>
                    <a:ln>
                      <a:noFill/>
                    </a:ln>
                  </pic:spPr>
                </pic:pic>
              </a:graphicData>
            </a:graphic>
          </wp:inline>
        </w:drawing>
      </w:r>
    </w:p>
    <w:p w14:paraId="6B5EE507" w14:textId="77777777" w:rsidR="006660AC" w:rsidRDefault="006660AC">
      <w:pPr>
        <w:pStyle w:val="NormalWeb"/>
        <w:divId w:val="1208298260"/>
      </w:pPr>
    </w:p>
    <w:p w14:paraId="61D6AC3E" w14:textId="77777777" w:rsidR="006660AC" w:rsidRDefault="006660AC">
      <w:pPr>
        <w:pStyle w:val="NormalWeb"/>
        <w:divId w:val="1208298260"/>
      </w:pPr>
    </w:p>
    <w:p w14:paraId="240E2E3D" w14:textId="77777777" w:rsidR="00000000" w:rsidRDefault="00000000" w:rsidP="00A0598D">
      <w:pPr>
        <w:pStyle w:val="Heading3"/>
        <w:divId w:val="689450435"/>
      </w:pPr>
      <w:r>
        <w:rPr>
          <w:rStyle w:val="Strong"/>
        </w:rPr>
        <w:t>Core Loop</w:t>
      </w:r>
    </w:p>
    <w:p w14:paraId="4F10AC81" w14:textId="77777777" w:rsidR="00000000" w:rsidRDefault="00000000">
      <w:pPr>
        <w:pStyle w:val="NormalWeb"/>
        <w:numPr>
          <w:ilvl w:val="0"/>
          <w:numId w:val="1"/>
        </w:numPr>
        <w:divId w:val="2084833999"/>
      </w:pPr>
      <w:r>
        <w:t xml:space="preserve">The player visits different locations (levels in linear progression) and fights monsters there. </w:t>
      </w:r>
    </w:p>
    <w:p w14:paraId="4DB6C29B" w14:textId="77777777" w:rsidR="00000000" w:rsidRDefault="00000000">
      <w:pPr>
        <w:pStyle w:val="NormalWeb"/>
        <w:numPr>
          <w:ilvl w:val="0"/>
          <w:numId w:val="1"/>
        </w:numPr>
        <w:divId w:val="2084833999"/>
      </w:pPr>
      <w:r>
        <w:t>The player character moves automatically through the location similar to a side-</w:t>
      </w:r>
      <w:proofErr w:type="gramStart"/>
      <w:r>
        <w:t>scroller</w:t>
      </w:r>
      <w:proofErr w:type="gramEnd"/>
    </w:p>
    <w:p w14:paraId="775483CE" w14:textId="77777777" w:rsidR="00000000" w:rsidRDefault="00000000">
      <w:pPr>
        <w:pStyle w:val="NormalWeb"/>
        <w:numPr>
          <w:ilvl w:val="0"/>
          <w:numId w:val="1"/>
        </w:numPr>
        <w:divId w:val="2084833999"/>
      </w:pPr>
      <w:r>
        <w:t xml:space="preserve">Every location contains multiple battle stages where the player character stops to fight monsters. </w:t>
      </w:r>
    </w:p>
    <w:p w14:paraId="00516B54" w14:textId="77777777" w:rsidR="00000000" w:rsidRDefault="00000000">
      <w:pPr>
        <w:pStyle w:val="NormalWeb"/>
        <w:numPr>
          <w:ilvl w:val="0"/>
          <w:numId w:val="1"/>
        </w:numPr>
        <w:divId w:val="2084833999"/>
      </w:pPr>
      <w:r>
        <w:t xml:space="preserve">Which monsters appear and how many is set and unique to every battle stage. </w:t>
      </w:r>
    </w:p>
    <w:p w14:paraId="4E8F21CC" w14:textId="77777777" w:rsidR="00000000" w:rsidRDefault="00000000">
      <w:pPr>
        <w:pStyle w:val="NormalWeb"/>
        <w:numPr>
          <w:ilvl w:val="0"/>
          <w:numId w:val="1"/>
        </w:numPr>
        <w:divId w:val="2084833999"/>
      </w:pPr>
      <w:r>
        <w:t>A monster can be in two general states: attack or defend.</w:t>
      </w:r>
    </w:p>
    <w:p w14:paraId="6410765C" w14:textId="77777777" w:rsidR="00000000" w:rsidRDefault="00000000">
      <w:pPr>
        <w:pStyle w:val="NormalWeb"/>
        <w:numPr>
          <w:ilvl w:val="0"/>
          <w:numId w:val="1"/>
        </w:numPr>
        <w:divId w:val="2084833999"/>
      </w:pPr>
      <w:r>
        <w:t xml:space="preserve">When a monster </w:t>
      </w:r>
      <w:proofErr w:type="gramStart"/>
      <w:r>
        <w:t>appears</w:t>
      </w:r>
      <w:proofErr w:type="gramEnd"/>
      <w:r>
        <w:t xml:space="preserve"> it will always be in the defend state.</w:t>
      </w:r>
    </w:p>
    <w:p w14:paraId="66999B2F" w14:textId="77777777" w:rsidR="00000000" w:rsidRDefault="00000000">
      <w:pPr>
        <w:pStyle w:val="NormalWeb"/>
        <w:numPr>
          <w:ilvl w:val="0"/>
          <w:numId w:val="1"/>
        </w:numPr>
        <w:divId w:val="2084833999"/>
      </w:pPr>
      <w:r>
        <w:t xml:space="preserve">When the monster is in the defend state, the player has opportunity to attack, when it is in the attack state, the player must parry the </w:t>
      </w:r>
      <w:proofErr w:type="gramStart"/>
      <w:r>
        <w:t>monsters</w:t>
      </w:r>
      <w:proofErr w:type="gramEnd"/>
      <w:r>
        <w:t xml:space="preserve"> attack. </w:t>
      </w:r>
    </w:p>
    <w:p w14:paraId="2DE34C44" w14:textId="77777777" w:rsidR="00000000" w:rsidRDefault="00000000">
      <w:pPr>
        <w:pStyle w:val="NormalWeb"/>
        <w:numPr>
          <w:ilvl w:val="0"/>
          <w:numId w:val="1"/>
        </w:numPr>
        <w:divId w:val="2084833999"/>
      </w:pPr>
      <w:r>
        <w:t>Once the last monster of a battle stage dies, the player character will move on to the next battle stage. This repeats until the level is over.</w:t>
      </w:r>
    </w:p>
    <w:p w14:paraId="03F19FA7" w14:textId="77777777" w:rsidR="00000000" w:rsidRDefault="00000000">
      <w:pPr>
        <w:pStyle w:val="NormalWeb"/>
        <w:numPr>
          <w:ilvl w:val="0"/>
          <w:numId w:val="1"/>
        </w:numPr>
        <w:divId w:val="2084833999"/>
      </w:pPr>
      <w:r>
        <w:lastRenderedPageBreak/>
        <w:t>If the player has defeated all monsters in a location, they will be rewarded with points depending on their performance.</w:t>
      </w:r>
    </w:p>
    <w:p w14:paraId="67868010" w14:textId="77777777" w:rsidR="00000000" w:rsidRDefault="00000000">
      <w:pPr>
        <w:pStyle w:val="NormalWeb"/>
        <w:numPr>
          <w:ilvl w:val="0"/>
          <w:numId w:val="1"/>
        </w:numPr>
        <w:divId w:val="2084833999"/>
      </w:pPr>
      <w:r>
        <w:t>If the player character dies, the level is lost and can be tried again from the beginning.</w:t>
      </w:r>
    </w:p>
    <w:p w14:paraId="2DEBE112" w14:textId="77777777" w:rsidR="00000000" w:rsidRDefault="00000000">
      <w:pPr>
        <w:divId w:val="1265725364"/>
        <w:rPr>
          <w:rFonts w:eastAsia="Times New Roman"/>
        </w:rPr>
      </w:pPr>
      <w:r>
        <w:rPr>
          <w:rFonts w:eastAsia="Times New Roman"/>
          <w:noProof/>
        </w:rPr>
        <w:drawing>
          <wp:inline distT="0" distB="0" distL="0" distR="0" wp14:anchorId="0AC7F6AC" wp14:editId="344EE034">
            <wp:extent cx="4457700" cy="1569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1569720"/>
                    </a:xfrm>
                    <a:prstGeom prst="rect">
                      <a:avLst/>
                    </a:prstGeom>
                    <a:noFill/>
                    <a:ln>
                      <a:noFill/>
                    </a:ln>
                  </pic:spPr>
                </pic:pic>
              </a:graphicData>
            </a:graphic>
          </wp:inline>
        </w:drawing>
      </w:r>
    </w:p>
    <w:p w14:paraId="4D2641A9" w14:textId="77777777" w:rsidR="00000000" w:rsidRDefault="00000000" w:rsidP="00A0598D">
      <w:pPr>
        <w:pStyle w:val="Heading3"/>
        <w:divId w:val="1018777749"/>
        <w:rPr>
          <w:rFonts w:eastAsiaTheme="minorEastAsia"/>
        </w:rPr>
      </w:pPr>
      <w:r>
        <w:rPr>
          <w:rStyle w:val="Strong"/>
        </w:rPr>
        <w:t>Player Experience Goals</w:t>
      </w:r>
    </w:p>
    <w:p w14:paraId="4FB1CD3B" w14:textId="2FE5109A" w:rsidR="00000000" w:rsidRDefault="00A0598D">
      <w:pPr>
        <w:pStyle w:val="NormalWeb"/>
        <w:divId w:val="1190921133"/>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764"/>
          </mc:Choice>
          <mc:Fallback>
            <w:t>❤</w:t>
          </mc:Fallback>
        </mc:AlternateContent>
      </w:r>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525"/>
          </mc:Choice>
          <mc:Fallback>
            <w:t>🔥</w:t>
          </mc:Fallback>
        </mc:AlternateContent>
      </w:r>
      <w:r>
        <w:tab/>
      </w:r>
      <w:r w:rsidR="00000000">
        <w:t>Flow</w:t>
      </w:r>
    </w:p>
    <w:p w14:paraId="731B2C4B" w14:textId="03AF417B" w:rsidR="00000000" w:rsidRDefault="00A0598D">
      <w:pPr>
        <w:pStyle w:val="NormalWeb"/>
        <w:divId w:val="1190921133"/>
      </w:pPr>
      <w:r>
        <w:t xml:space="preserve"> </w:t>
      </w:r>
      <w:r w:rsidR="00000000">
        <w:rPr>
          <w:noProof/>
        </w:rPr>
        <w:drawing>
          <wp:inline distT="0" distB="0" distL="0" distR="0" wp14:anchorId="50FBFBD0" wp14:editId="6DF83AFE">
            <wp:extent cx="152400" cy="152400"/>
            <wp:effectExtent l="0" t="0" r="0" b="0"/>
            <wp:docPr id="2" name="Picture 2" descr="(blue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 sta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ab/>
      </w:r>
      <w:r w:rsidR="00000000">
        <w:t>Timing</w:t>
      </w:r>
    </w:p>
    <w:p w14:paraId="747F2D9B" w14:textId="756FBCE9" w:rsidR="00000000" w:rsidRDefault="00A0598D">
      <w:pPr>
        <w:pStyle w:val="NormalWeb"/>
        <w:divId w:val="1190921133"/>
      </w:pPr>
      <w:r>
        <w:t xml:space="preserve"> </w:t>
      </w:r>
      <w:r w:rsidR="00000000">
        <w:rPr>
          <w:noProof/>
        </w:rPr>
        <w:drawing>
          <wp:inline distT="0" distB="0" distL="0" distR="0" wp14:anchorId="66FC19B5" wp14:editId="70732345">
            <wp:extent cx="152400" cy="152400"/>
            <wp:effectExtent l="0" t="0" r="0" b="0"/>
            <wp:docPr id="3" name="Picture 3" descr="(blue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 sta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ab/>
      </w:r>
      <w:r w:rsidR="00000000">
        <w:t>Mastery</w:t>
      </w:r>
    </w:p>
    <w:p w14:paraId="4E0596F5" w14:textId="7EEC7E9D" w:rsidR="00000000" w:rsidRDefault="00A0598D">
      <w:pPr>
        <w:pStyle w:val="NormalWeb"/>
        <w:divId w:val="1190921133"/>
      </w:pPr>
      <w:r>
        <w:t xml:space="preserve"> </w:t>
      </w:r>
      <w:r w:rsidR="00000000">
        <w:rPr>
          <w:noProof/>
        </w:rPr>
        <w:drawing>
          <wp:inline distT="0" distB="0" distL="0" distR="0" wp14:anchorId="0C1D0B33" wp14:editId="51436431">
            <wp:extent cx="152400" cy="152400"/>
            <wp:effectExtent l="0" t="0" r="0" b="0"/>
            <wp:docPr id="4" name="Picture 4" descr="(blue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ue sta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ab/>
      </w:r>
      <w:r w:rsidR="00000000">
        <w:t>Completion</w:t>
      </w:r>
    </w:p>
    <w:p w14:paraId="477D1463" w14:textId="011432C6" w:rsidR="00000000" w:rsidRDefault="00A0598D">
      <w:pPr>
        <w:pStyle w:val="NormalWeb"/>
        <w:divId w:val="1190921133"/>
      </w:pPr>
      <w:r>
        <w:t xml:space="preserve"> </w:t>
      </w:r>
      <w:r w:rsidR="00000000">
        <w:rPr>
          <w:noProof/>
        </w:rPr>
        <w:drawing>
          <wp:inline distT="0" distB="0" distL="0" distR="0" wp14:anchorId="21677C47" wp14:editId="1A17666B">
            <wp:extent cx="152400" cy="152400"/>
            <wp:effectExtent l="0" t="0" r="0" b="0"/>
            <wp:docPr id="5" name="Picture 5" descr="(blue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ue sta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ab/>
      </w:r>
      <w:r w:rsidR="00000000">
        <w:t>Audiovisual Appeal</w:t>
      </w:r>
    </w:p>
    <w:p w14:paraId="2483FC93" w14:textId="013FA11B" w:rsidR="00000000" w:rsidRDefault="00A0598D">
      <w:pPr>
        <w:pStyle w:val="NormalWeb"/>
        <w:divId w:val="1190921133"/>
      </w:pPr>
      <w:r>
        <w:t xml:space="preserve"> </w:t>
      </w:r>
      <w:r w:rsidR="00000000">
        <w:rPr>
          <w:noProof/>
        </w:rPr>
        <w:drawing>
          <wp:inline distT="0" distB="0" distL="0" distR="0" wp14:anchorId="0EC0DA4F" wp14:editId="1783CE76">
            <wp:extent cx="152400" cy="152400"/>
            <wp:effectExtent l="0" t="0" r="0" b="0"/>
            <wp:docPr id="6" name="Picture 6" descr="(blue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lue sta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ab/>
      </w:r>
      <w:r w:rsidR="00000000">
        <w:t>Responsiveness</w:t>
      </w:r>
    </w:p>
    <w:p w14:paraId="767D4860" w14:textId="77777777" w:rsidR="00000000" w:rsidRDefault="00000000">
      <w:pPr>
        <w:pStyle w:val="Heading1"/>
        <w:divId w:val="1261523503"/>
        <w:rPr>
          <w:rFonts w:eastAsia="Times New Roman"/>
        </w:rPr>
      </w:pPr>
      <w:r>
        <w:rPr>
          <w:rFonts w:eastAsia="Times New Roman"/>
        </w:rPr>
        <w:t>Features</w:t>
      </w:r>
    </w:p>
    <w:p w14:paraId="3F4E74D3" w14:textId="77777777" w:rsidR="00000000" w:rsidRDefault="00000000">
      <w:pPr>
        <w:pStyle w:val="NormalWeb"/>
        <w:divId w:val="1622808731"/>
      </w:pPr>
      <w:r>
        <w:rPr>
          <w:rStyle w:val="Strong"/>
        </w:rPr>
        <w:t>Fat</w:t>
      </w:r>
      <w:r>
        <w:t>: Has own section</w:t>
      </w:r>
    </w:p>
    <w:p w14:paraId="3FE4967F" w14:textId="4393F7EC" w:rsidR="00000000" w:rsidRDefault="00000000">
      <w:pPr>
        <w:pStyle w:val="NormalWeb"/>
        <w:divId w:val="511993635"/>
      </w:pPr>
      <w:r>
        <w:rPr>
          <w:u w:val="single"/>
        </w:rPr>
        <w:t>Underlined</w:t>
      </w:r>
      <w:r>
        <w:t xml:space="preserve">: In </w:t>
      </w:r>
      <w:hyperlink r:id="rId13" w:history="1">
        <w:r>
          <w:rPr>
            <w:rStyle w:val="Hyperlink"/>
          </w:rPr>
          <w:t>Glossary</w:t>
        </w:r>
      </w:hyperlink>
    </w:p>
    <w:p w14:paraId="3F6E69CB" w14:textId="77777777" w:rsidR="00000000" w:rsidRDefault="00000000">
      <w:pPr>
        <w:pStyle w:val="NormalWeb"/>
        <w:divId w:val="1888838172"/>
      </w:pPr>
      <w:r>
        <w:rPr>
          <w:color w:val="BF2600"/>
        </w:rPr>
        <w:t>Red</w:t>
      </w:r>
      <w:r>
        <w:t>: Balancing variable</w:t>
      </w:r>
    </w:p>
    <w:p w14:paraId="09DD5A8E" w14:textId="77777777" w:rsidR="00000000" w:rsidRDefault="00000000">
      <w:pPr>
        <w:pStyle w:val="NormalWeb"/>
        <w:divId w:val="652024382"/>
      </w:pPr>
      <w:r>
        <w:rPr>
          <w:rStyle w:val="Emphasis"/>
        </w:rPr>
        <w:t>Cursive</w:t>
      </w:r>
      <w:r>
        <w:t>: Notable term</w:t>
      </w:r>
    </w:p>
    <w:p w14:paraId="0BE7A9D8" w14:textId="77777777" w:rsidR="00000000" w:rsidRDefault="00000000">
      <w:pPr>
        <w:pStyle w:val="NormalWeb"/>
        <w:divId w:val="1951161039"/>
      </w:pPr>
      <w:r>
        <w:rPr>
          <w:color w:val="008DA6"/>
        </w:rPr>
        <w:t>Green</w:t>
      </w:r>
      <w:r>
        <w:t>: Not decided on</w:t>
      </w:r>
    </w:p>
    <w:p w14:paraId="516B760B" w14:textId="77777777" w:rsidR="00000000" w:rsidRDefault="00000000">
      <w:pPr>
        <w:pStyle w:val="NormalWeb"/>
        <w:divId w:val="1280798214"/>
      </w:pPr>
      <w:r>
        <w:rPr>
          <w:rStyle w:val="inline-comment-marker"/>
        </w:rPr>
        <w:t xml:space="preserve">Mark + </w:t>
      </w:r>
      <w:proofErr w:type="spellStart"/>
      <w:r>
        <w:rPr>
          <w:rStyle w:val="inline-comment-marker"/>
        </w:rPr>
        <w:t>Rightclick</w:t>
      </w:r>
      <w:proofErr w:type="spellEnd"/>
      <w:r>
        <w:rPr>
          <w:rStyle w:val="inline-comment-marker"/>
        </w:rPr>
        <w:t xml:space="preserve"> for Comments</w:t>
      </w:r>
      <w:r>
        <w:t xml:space="preserve"> </w:t>
      </w:r>
    </w:p>
    <w:p w14:paraId="229C7524" w14:textId="77777777" w:rsidR="00000000" w:rsidRDefault="00000000">
      <w:pPr>
        <w:pStyle w:val="NormalWeb"/>
        <w:divId w:val="1525316115"/>
      </w:pPr>
      <w:r>
        <w:rPr>
          <w:rStyle w:val="Strong"/>
        </w:rPr>
        <w:t>Player Character</w:t>
      </w:r>
    </w:p>
    <w:p w14:paraId="6746A431" w14:textId="77777777" w:rsidR="00000000" w:rsidRDefault="00000000">
      <w:pPr>
        <w:pStyle w:val="NormalWeb"/>
        <w:numPr>
          <w:ilvl w:val="0"/>
          <w:numId w:val="2"/>
        </w:numPr>
        <w:divId w:val="1957128760"/>
      </w:pPr>
      <w:r>
        <w:lastRenderedPageBreak/>
        <w:t xml:space="preserve">The player character has </w:t>
      </w:r>
      <w:r>
        <w:rPr>
          <w:color w:val="BF2600"/>
        </w:rPr>
        <w:t>7</w:t>
      </w:r>
      <w:r>
        <w:t xml:space="preserve"> </w:t>
      </w:r>
      <w:r>
        <w:rPr>
          <w:u w:val="single"/>
        </w:rPr>
        <w:t>health points</w:t>
      </w:r>
      <w:r>
        <w:t>.</w:t>
      </w:r>
    </w:p>
    <w:p w14:paraId="1C15DBE5" w14:textId="77777777" w:rsidR="00000000" w:rsidRDefault="00000000">
      <w:pPr>
        <w:pStyle w:val="NormalWeb"/>
        <w:numPr>
          <w:ilvl w:val="0"/>
          <w:numId w:val="2"/>
        </w:numPr>
        <w:divId w:val="1957128760"/>
      </w:pPr>
      <w:r>
        <w:t xml:space="preserve">It can enter locations via an overworld in a linear progression. </w:t>
      </w:r>
    </w:p>
    <w:p w14:paraId="0DA1AFD8" w14:textId="77777777" w:rsidR="00000000" w:rsidRDefault="00000000">
      <w:pPr>
        <w:pStyle w:val="NormalWeb"/>
        <w:numPr>
          <w:ilvl w:val="0"/>
          <w:numId w:val="2"/>
        </w:numPr>
        <w:divId w:val="1957128760"/>
      </w:pPr>
      <w:r>
        <w:t>When a location is entered, the player character moves through it from left to right automatically.</w:t>
      </w:r>
    </w:p>
    <w:p w14:paraId="0EE3A82B" w14:textId="77777777" w:rsidR="00000000" w:rsidRDefault="00000000">
      <w:pPr>
        <w:pStyle w:val="NormalWeb"/>
        <w:numPr>
          <w:ilvl w:val="0"/>
          <w:numId w:val="2"/>
        </w:numPr>
        <w:divId w:val="1957128760"/>
      </w:pPr>
      <w:r>
        <w:t xml:space="preserve">When the player character dies in a fight, the </w:t>
      </w:r>
      <w:r>
        <w:rPr>
          <w:rStyle w:val="Strong"/>
        </w:rPr>
        <w:t>Location</w:t>
      </w:r>
      <w:r>
        <w:t xml:space="preserve"> (Level) is </w:t>
      </w:r>
      <w:proofErr w:type="gramStart"/>
      <w:r>
        <w:t>lost</w:t>
      </w:r>
      <w:proofErr w:type="gramEnd"/>
      <w:r>
        <w:t xml:space="preserve"> and the player can try again from the beginning of the level or return to the overworld.</w:t>
      </w:r>
    </w:p>
    <w:p w14:paraId="4EB74406" w14:textId="77777777" w:rsidR="00000000" w:rsidRDefault="00000000">
      <w:pPr>
        <w:pStyle w:val="NormalWeb"/>
        <w:divId w:val="494148836"/>
      </w:pPr>
      <w:r>
        <w:rPr>
          <w:rStyle w:val="Strong"/>
        </w:rPr>
        <w:t>Locations</w:t>
      </w:r>
      <w:r>
        <w:t xml:space="preserve"> (Levels)</w:t>
      </w:r>
    </w:p>
    <w:p w14:paraId="67B9822E" w14:textId="77777777" w:rsidR="00000000" w:rsidRDefault="00000000">
      <w:pPr>
        <w:pStyle w:val="NormalWeb"/>
        <w:numPr>
          <w:ilvl w:val="0"/>
          <w:numId w:val="3"/>
        </w:numPr>
        <w:divId w:val="813183302"/>
      </w:pPr>
      <w:r>
        <w:t xml:space="preserve">Every location spawns a series of </w:t>
      </w:r>
      <w:r>
        <w:rPr>
          <w:rStyle w:val="Strong"/>
        </w:rPr>
        <w:t>Monsters</w:t>
      </w:r>
      <w:r>
        <w:t xml:space="preserve"> (Enemies) (see </w:t>
      </w:r>
      <w:r>
        <w:rPr>
          <w:rStyle w:val="Strong"/>
        </w:rPr>
        <w:t>Battle Stage</w:t>
      </w:r>
      <w:r>
        <w:t>). The range of monster and their order are predefined and unique to every location.</w:t>
      </w:r>
    </w:p>
    <w:p w14:paraId="52C3FD0B" w14:textId="77777777" w:rsidR="00000000" w:rsidRDefault="00000000">
      <w:pPr>
        <w:pStyle w:val="NormalWeb"/>
        <w:numPr>
          <w:ilvl w:val="0"/>
          <w:numId w:val="3"/>
        </w:numPr>
        <w:divId w:val="813183302"/>
      </w:pPr>
      <w:r>
        <w:t xml:space="preserve">Every location works like a triptych, the player will move from one </w:t>
      </w:r>
      <w:r>
        <w:rPr>
          <w:u w:val="single"/>
        </w:rPr>
        <w:t>view</w:t>
      </w:r>
      <w:r>
        <w:t xml:space="preserve"> of the scene to the next from left to right. In every</w:t>
      </w:r>
      <w:r>
        <w:rPr>
          <w:rStyle w:val="Emphasis"/>
        </w:rPr>
        <w:t xml:space="preserve"> </w:t>
      </w:r>
      <w:r>
        <w:rPr>
          <w:u w:val="single"/>
        </w:rPr>
        <w:t>view</w:t>
      </w:r>
      <w:r>
        <w:t xml:space="preserve"> they will complete a </w:t>
      </w:r>
      <w:r>
        <w:rPr>
          <w:rStyle w:val="Strong"/>
        </w:rPr>
        <w:t>Battle Stage</w:t>
      </w:r>
      <w:r>
        <w:t>.</w:t>
      </w:r>
    </w:p>
    <w:p w14:paraId="43CF8323" w14:textId="77777777" w:rsidR="00000000" w:rsidRDefault="00000000">
      <w:pPr>
        <w:pStyle w:val="NormalWeb"/>
        <w:divId w:val="1860043020"/>
      </w:pPr>
      <w:r>
        <w:rPr>
          <w:rStyle w:val="Strong"/>
        </w:rPr>
        <w:t>Level Select</w:t>
      </w:r>
    </w:p>
    <w:p w14:paraId="0AE69E06" w14:textId="77777777" w:rsidR="00000000" w:rsidRDefault="00000000">
      <w:pPr>
        <w:pStyle w:val="NormalWeb"/>
        <w:divId w:val="1311713491"/>
      </w:pPr>
      <w:r>
        <w:t xml:space="preserve">The level select is in the style of an overworld map just like in the old Super Mario games. The player can select the level they wish to play and can see their </w:t>
      </w:r>
      <w:r>
        <w:rPr>
          <w:rStyle w:val="Strong"/>
        </w:rPr>
        <w:t>Scores</w:t>
      </w:r>
      <w:r>
        <w:t xml:space="preserve"> and </w:t>
      </w:r>
      <w:r>
        <w:rPr>
          <w:rStyle w:val="Strong"/>
        </w:rPr>
        <w:t>Badges</w:t>
      </w:r>
      <w:r>
        <w:t>.</w:t>
      </w:r>
    </w:p>
    <w:p w14:paraId="4C490A85" w14:textId="77777777" w:rsidR="00000000" w:rsidRDefault="00000000">
      <w:pPr>
        <w:pStyle w:val="NormalWeb"/>
        <w:divId w:val="133573235"/>
      </w:pPr>
      <w:r>
        <w:rPr>
          <w:rStyle w:val="Strong"/>
        </w:rPr>
        <w:t>Monsters</w:t>
      </w:r>
      <w:r>
        <w:t xml:space="preserve"> (Enemies)</w:t>
      </w:r>
    </w:p>
    <w:p w14:paraId="29256EF4" w14:textId="77777777" w:rsidR="00000000" w:rsidRDefault="00000000">
      <w:pPr>
        <w:pStyle w:val="NormalWeb"/>
        <w:numPr>
          <w:ilvl w:val="0"/>
          <w:numId w:val="4"/>
        </w:numPr>
        <w:divId w:val="522518574"/>
      </w:pPr>
      <w:r>
        <w:t xml:space="preserve">Monsters have </w:t>
      </w:r>
      <w:r>
        <w:rPr>
          <w:color w:val="BF2600"/>
        </w:rPr>
        <w:t>health points</w:t>
      </w:r>
      <w:r>
        <w:t xml:space="preserve">. When the health points hit 0, the monster dies. It can receive a small amount of damage when the player swipes an </w:t>
      </w:r>
      <w:r>
        <w:rPr>
          <w:u w:val="single"/>
        </w:rPr>
        <w:t>imperfect combo</w:t>
      </w:r>
      <w:r>
        <w:t>.</w:t>
      </w:r>
    </w:p>
    <w:p w14:paraId="1C1E49EE" w14:textId="77777777" w:rsidR="00000000" w:rsidRDefault="00000000">
      <w:pPr>
        <w:pStyle w:val="NormalWeb"/>
        <w:numPr>
          <w:ilvl w:val="0"/>
          <w:numId w:val="4"/>
        </w:numPr>
        <w:divId w:val="522518574"/>
      </w:pPr>
      <w:r>
        <w:t xml:space="preserve">Every monster has their own </w:t>
      </w:r>
      <w:r>
        <w:rPr>
          <w:u w:val="single"/>
        </w:rPr>
        <w:t>combo pattern</w:t>
      </w:r>
      <w:r>
        <w:rPr>
          <w:rStyle w:val="Emphasis"/>
        </w:rPr>
        <w:t xml:space="preserve"> </w:t>
      </w:r>
      <w:r>
        <w:t xml:space="preserve">which determines how the player can beat it. If the correct </w:t>
      </w:r>
      <w:r>
        <w:rPr>
          <w:u w:val="single"/>
        </w:rPr>
        <w:t>combo</w:t>
      </w:r>
      <w:r>
        <w:t xml:space="preserve"> was achieved in one single attempt (</w:t>
      </w:r>
      <w:r>
        <w:rPr>
          <w:u w:val="single"/>
        </w:rPr>
        <w:t>perfect combo</w:t>
      </w:r>
      <w:r>
        <w:t xml:space="preserve">), the monster dies instantly and the next one </w:t>
      </w:r>
      <w:proofErr w:type="gramStart"/>
      <w:r>
        <w:t>appears</w:t>
      </w:r>
      <w:proofErr w:type="gramEnd"/>
      <w:r>
        <w:t xml:space="preserve"> or the </w:t>
      </w:r>
      <w:r>
        <w:rPr>
          <w:rStyle w:val="Strong"/>
        </w:rPr>
        <w:t>Player Character</w:t>
      </w:r>
      <w:r>
        <w:t xml:space="preserve"> moves on to the next </w:t>
      </w:r>
      <w:r>
        <w:rPr>
          <w:rStyle w:val="Strong"/>
        </w:rPr>
        <w:t>Battle Stage</w:t>
      </w:r>
      <w:r>
        <w:t>.</w:t>
      </w:r>
    </w:p>
    <w:p w14:paraId="5106E748" w14:textId="77777777" w:rsidR="00000000" w:rsidRDefault="00000000">
      <w:pPr>
        <w:pStyle w:val="NormalWeb"/>
        <w:divId w:val="522518574"/>
      </w:pPr>
      <w:r>
        <w:t xml:space="preserve">More on that in the section for </w:t>
      </w:r>
      <w:r>
        <w:rPr>
          <w:rStyle w:val="Strong"/>
        </w:rPr>
        <w:t>Fight Phase</w:t>
      </w:r>
      <w:r>
        <w:t>.</w:t>
      </w:r>
    </w:p>
    <w:p w14:paraId="10E39B5D" w14:textId="77777777" w:rsidR="00000000" w:rsidRDefault="00000000">
      <w:pPr>
        <w:pStyle w:val="NormalWeb"/>
        <w:numPr>
          <w:ilvl w:val="0"/>
          <w:numId w:val="5"/>
        </w:numPr>
        <w:divId w:val="522518574"/>
      </w:pPr>
      <w:r>
        <w:t xml:space="preserve">A monster has two states: The </w:t>
      </w:r>
      <w:r>
        <w:rPr>
          <w:u w:val="single"/>
        </w:rPr>
        <w:t>attack state</w:t>
      </w:r>
      <w:r>
        <w:t xml:space="preserve"> and the </w:t>
      </w:r>
      <w:r>
        <w:rPr>
          <w:u w:val="single"/>
        </w:rPr>
        <w:t>defend state</w:t>
      </w:r>
      <w:r>
        <w:t>. In the latter, the player attacks, in the former, the monster attacks.</w:t>
      </w:r>
    </w:p>
    <w:p w14:paraId="06CBE8F9" w14:textId="77777777" w:rsidR="00000000" w:rsidRDefault="00000000">
      <w:pPr>
        <w:pStyle w:val="NormalWeb"/>
        <w:numPr>
          <w:ilvl w:val="0"/>
          <w:numId w:val="5"/>
        </w:numPr>
        <w:divId w:val="522518574"/>
      </w:pPr>
      <w:r>
        <w:t xml:space="preserve">A </w:t>
      </w:r>
      <w:r>
        <w:rPr>
          <w:u w:val="single"/>
        </w:rPr>
        <w:t>defend state timer</w:t>
      </w:r>
      <w:r>
        <w:t xml:space="preserve"> of </w:t>
      </w:r>
      <w:r>
        <w:rPr>
          <w:color w:val="BF2600"/>
        </w:rPr>
        <w:t>5 seconds</w:t>
      </w:r>
      <w:r>
        <w:t xml:space="preserve"> starts whenever the monster enters the </w:t>
      </w:r>
      <w:r>
        <w:rPr>
          <w:u w:val="single"/>
        </w:rPr>
        <w:t>defend state</w:t>
      </w:r>
      <w:r>
        <w:t xml:space="preserve">. When it runs out, the monster will automatically go back into the </w:t>
      </w:r>
      <w:r>
        <w:rPr>
          <w:u w:val="single"/>
        </w:rPr>
        <w:t>attack state</w:t>
      </w:r>
      <w:r>
        <w:t xml:space="preserve">. </w:t>
      </w:r>
    </w:p>
    <w:p w14:paraId="57B5560C" w14:textId="77777777" w:rsidR="00000000" w:rsidRDefault="00000000">
      <w:pPr>
        <w:pStyle w:val="NormalWeb"/>
        <w:numPr>
          <w:ilvl w:val="0"/>
          <w:numId w:val="5"/>
        </w:numPr>
        <w:divId w:val="522518574"/>
      </w:pPr>
      <w:r>
        <w:t xml:space="preserve">When the player puts in a wrong swipe in their </w:t>
      </w:r>
      <w:r>
        <w:rPr>
          <w:rStyle w:val="Strong"/>
        </w:rPr>
        <w:t>Fight Phase</w:t>
      </w:r>
      <w:r>
        <w:t xml:space="preserve">, the monster will also go into the </w:t>
      </w:r>
      <w:r>
        <w:rPr>
          <w:u w:val="single"/>
        </w:rPr>
        <w:t>attack state</w:t>
      </w:r>
      <w:r>
        <w:t xml:space="preserve"> after </w:t>
      </w:r>
      <w:r>
        <w:rPr>
          <w:color w:val="BF2600"/>
        </w:rPr>
        <w:t>1 second</w:t>
      </w:r>
      <w:r>
        <w:t>.</w:t>
      </w:r>
    </w:p>
    <w:p w14:paraId="62B2F009" w14:textId="77777777" w:rsidR="00000000" w:rsidRDefault="00000000">
      <w:pPr>
        <w:pStyle w:val="NormalWeb"/>
        <w:numPr>
          <w:ilvl w:val="0"/>
          <w:numId w:val="5"/>
        </w:numPr>
        <w:divId w:val="522518574"/>
      </w:pPr>
      <w:r>
        <w:t xml:space="preserve">Every monster has between one and three different attacks. In its </w:t>
      </w:r>
      <w:r>
        <w:rPr>
          <w:u w:val="single"/>
        </w:rPr>
        <w:t>attack state</w:t>
      </w:r>
      <w:r>
        <w:t xml:space="preserve">, it will randomly play one </w:t>
      </w:r>
      <w:r>
        <w:rPr>
          <w:u w:val="single"/>
        </w:rPr>
        <w:t>attack animation</w:t>
      </w:r>
      <w:r>
        <w:t xml:space="preserve">. Each attack aims either </w:t>
      </w:r>
      <w:r>
        <w:rPr>
          <w:rStyle w:val="Emphasis"/>
        </w:rPr>
        <w:t>high</w:t>
      </w:r>
      <w:r>
        <w:t xml:space="preserve">, </w:t>
      </w:r>
      <w:proofErr w:type="gramStart"/>
      <w:r>
        <w:rPr>
          <w:rStyle w:val="Emphasis"/>
        </w:rPr>
        <w:t>mid</w:t>
      </w:r>
      <w:proofErr w:type="gramEnd"/>
      <w:r>
        <w:t xml:space="preserve"> or </w:t>
      </w:r>
      <w:r>
        <w:rPr>
          <w:rStyle w:val="Emphasis"/>
        </w:rPr>
        <w:t>low</w:t>
      </w:r>
      <w:r>
        <w:t xml:space="preserve"> and its animation will indicate that.</w:t>
      </w:r>
    </w:p>
    <w:p w14:paraId="05AF75C5" w14:textId="77777777" w:rsidR="00000000" w:rsidRDefault="00000000">
      <w:pPr>
        <w:pStyle w:val="NormalWeb"/>
        <w:divId w:val="522518574"/>
      </w:pPr>
      <w:r>
        <w:t xml:space="preserve">More on that in the section for </w:t>
      </w:r>
      <w:r>
        <w:rPr>
          <w:rStyle w:val="Strong"/>
        </w:rPr>
        <w:t>Parry Phase</w:t>
      </w:r>
      <w:r>
        <w:t>.</w:t>
      </w:r>
    </w:p>
    <w:p w14:paraId="3745BAA4" w14:textId="77777777" w:rsidR="00000000" w:rsidRDefault="00000000">
      <w:pPr>
        <w:pStyle w:val="NormalWeb"/>
        <w:numPr>
          <w:ilvl w:val="0"/>
          <w:numId w:val="6"/>
        </w:numPr>
        <w:divId w:val="522518574"/>
      </w:pPr>
      <w:r>
        <w:rPr>
          <w:color w:val="008DA6"/>
        </w:rPr>
        <w:t>Monster attacks deal</w:t>
      </w:r>
      <w:r>
        <w:t xml:space="preserve"> </w:t>
      </w:r>
      <w:r>
        <w:rPr>
          <w:color w:val="BF2600"/>
        </w:rPr>
        <w:t>1</w:t>
      </w:r>
      <w:r>
        <w:t xml:space="preserve"> </w:t>
      </w:r>
      <w:r>
        <w:rPr>
          <w:color w:val="008DA6"/>
        </w:rPr>
        <w:t xml:space="preserve">damage to the </w:t>
      </w:r>
      <w:r>
        <w:rPr>
          <w:rStyle w:val="Strong"/>
          <w:color w:val="008DA6"/>
        </w:rPr>
        <w:t>Player Character</w:t>
      </w:r>
      <w:r>
        <w:rPr>
          <w:color w:val="008DA6"/>
        </w:rPr>
        <w:t>.</w:t>
      </w:r>
      <w:r>
        <w:t xml:space="preserve"> </w:t>
      </w:r>
    </w:p>
    <w:p w14:paraId="091608A3" w14:textId="77777777" w:rsidR="00000000" w:rsidRDefault="00000000">
      <w:pPr>
        <w:pStyle w:val="NormalWeb"/>
        <w:numPr>
          <w:ilvl w:val="0"/>
          <w:numId w:val="6"/>
        </w:numPr>
        <w:divId w:val="522518574"/>
      </w:pPr>
      <w:r>
        <w:lastRenderedPageBreak/>
        <w:t xml:space="preserve">Defeating a monster will add a certain amount to the players final </w:t>
      </w:r>
      <w:r>
        <w:rPr>
          <w:rStyle w:val="Strong"/>
        </w:rPr>
        <w:t>Score</w:t>
      </w:r>
      <w:r>
        <w:t xml:space="preserve">. The amount depends on the monster and if it is killed by a </w:t>
      </w:r>
      <w:r>
        <w:rPr>
          <w:u w:val="single"/>
        </w:rPr>
        <w:t>perfect combo</w:t>
      </w:r>
      <w:r>
        <w:t xml:space="preserve"> or not.</w:t>
      </w:r>
    </w:p>
    <w:p w14:paraId="2D560DA3" w14:textId="77777777" w:rsidR="00000000" w:rsidRDefault="00000000">
      <w:pPr>
        <w:pStyle w:val="NormalWeb"/>
        <w:divId w:val="610284465"/>
      </w:pPr>
      <w:r>
        <w:rPr>
          <w:rStyle w:val="Strong"/>
        </w:rPr>
        <w:t>Battle Stage</w:t>
      </w:r>
    </w:p>
    <w:p w14:paraId="5955F770" w14:textId="77777777" w:rsidR="00000000" w:rsidRDefault="00000000">
      <w:pPr>
        <w:pStyle w:val="NormalWeb"/>
        <w:numPr>
          <w:ilvl w:val="0"/>
          <w:numId w:val="7"/>
        </w:numPr>
        <w:divId w:val="519051975"/>
      </w:pPr>
      <w:r>
        <w:t xml:space="preserve">Every </w:t>
      </w:r>
      <w:r>
        <w:rPr>
          <w:rStyle w:val="Strong"/>
        </w:rPr>
        <w:t>Locations</w:t>
      </w:r>
      <w:r>
        <w:t xml:space="preserve"> (Level) has </w:t>
      </w:r>
      <w:r>
        <w:rPr>
          <w:color w:val="BF2600"/>
        </w:rPr>
        <w:t>3</w:t>
      </w:r>
      <w:r>
        <w:t xml:space="preserve"> waves of </w:t>
      </w:r>
      <w:r>
        <w:rPr>
          <w:rStyle w:val="Strong"/>
        </w:rPr>
        <w:t>Monsters</w:t>
      </w:r>
      <w:r>
        <w:t xml:space="preserve"> (Enemies), called battle stages - every </w:t>
      </w:r>
      <w:r>
        <w:rPr>
          <w:u w:val="single"/>
        </w:rPr>
        <w:t>view</w:t>
      </w:r>
      <w:r>
        <w:t xml:space="preserve"> of a location features one battle stage. The player will finish one battle stage at a time and then move on to the next </w:t>
      </w:r>
      <w:r>
        <w:rPr>
          <w:u w:val="single"/>
        </w:rPr>
        <w:t>view</w:t>
      </w:r>
      <w:r>
        <w:t xml:space="preserve"> of the location.</w:t>
      </w:r>
    </w:p>
    <w:p w14:paraId="520259A1" w14:textId="77777777" w:rsidR="00000000" w:rsidRDefault="00000000">
      <w:pPr>
        <w:pStyle w:val="NormalWeb"/>
        <w:numPr>
          <w:ilvl w:val="0"/>
          <w:numId w:val="7"/>
        </w:numPr>
        <w:divId w:val="519051975"/>
      </w:pPr>
      <w:r>
        <w:t xml:space="preserve">When all battle stages are passed, the </w:t>
      </w:r>
      <w:r>
        <w:rPr>
          <w:rStyle w:val="Strong"/>
        </w:rPr>
        <w:t>Locations</w:t>
      </w:r>
      <w:r>
        <w:t xml:space="preserve"> (Level) is won.</w:t>
      </w:r>
    </w:p>
    <w:p w14:paraId="3F355C71" w14:textId="77777777" w:rsidR="00000000" w:rsidRDefault="00000000">
      <w:pPr>
        <w:pStyle w:val="NormalWeb"/>
        <w:divId w:val="580062073"/>
      </w:pPr>
      <w:r>
        <w:rPr>
          <w:rStyle w:val="Strong"/>
        </w:rPr>
        <w:t>Fight Phase</w:t>
      </w:r>
    </w:p>
    <w:p w14:paraId="7D28248D" w14:textId="77777777" w:rsidR="00000000" w:rsidRDefault="00000000">
      <w:pPr>
        <w:pStyle w:val="NormalWeb"/>
        <w:divId w:val="1416052511"/>
      </w:pPr>
      <w:r>
        <w:t xml:space="preserve">The player can </w:t>
      </w:r>
      <w:proofErr w:type="gramStart"/>
      <w:r>
        <w:t>attack, when</w:t>
      </w:r>
      <w:proofErr w:type="gramEnd"/>
      <w:r>
        <w:t xml:space="preserve"> the </w:t>
      </w:r>
      <w:r>
        <w:rPr>
          <w:rStyle w:val="Strong"/>
        </w:rPr>
        <w:t>Monster</w:t>
      </w:r>
      <w:r>
        <w:t xml:space="preserve"> (Enemy) is in the </w:t>
      </w:r>
      <w:r>
        <w:rPr>
          <w:u w:val="single"/>
        </w:rPr>
        <w:t>defend state</w:t>
      </w:r>
      <w:r>
        <w:t>. We call this the</w:t>
      </w:r>
      <w:r>
        <w:rPr>
          <w:rStyle w:val="Strong"/>
        </w:rPr>
        <w:t xml:space="preserve"> </w:t>
      </w:r>
      <w:r>
        <w:t>fight phase.</w:t>
      </w:r>
    </w:p>
    <w:p w14:paraId="080F3CB2" w14:textId="77777777" w:rsidR="00000000" w:rsidRDefault="00000000">
      <w:pPr>
        <w:pStyle w:val="NormalWeb"/>
        <w:numPr>
          <w:ilvl w:val="0"/>
          <w:numId w:val="8"/>
        </w:numPr>
        <w:divId w:val="1416052511"/>
      </w:pPr>
      <w:r>
        <w:t>When the fight phase begins, the player is notified by the game via audiovisual feedback.</w:t>
      </w:r>
    </w:p>
    <w:p w14:paraId="4B983BB9" w14:textId="77777777" w:rsidR="00000000" w:rsidRDefault="00000000">
      <w:pPr>
        <w:pStyle w:val="NormalWeb"/>
        <w:numPr>
          <w:ilvl w:val="0"/>
          <w:numId w:val="8"/>
        </w:numPr>
        <w:divId w:val="1416052511"/>
      </w:pPr>
      <w:r>
        <w:t xml:space="preserve">They can now attempt a </w:t>
      </w:r>
      <w:r>
        <w:rPr>
          <w:u w:val="single"/>
        </w:rPr>
        <w:t>combo</w:t>
      </w:r>
      <w:r>
        <w:t xml:space="preserve"> made up of four swipes (each </w:t>
      </w:r>
      <w:proofErr w:type="gramStart"/>
      <w:r>
        <w:t>has to</w:t>
      </w:r>
      <w:proofErr w:type="gramEnd"/>
      <w:r>
        <w:t xml:space="preserve"> be either </w:t>
      </w:r>
      <w:r>
        <w:rPr>
          <w:rStyle w:val="Emphasis"/>
        </w:rPr>
        <w:t>up</w:t>
      </w:r>
      <w:r>
        <w:t xml:space="preserve">, </w:t>
      </w:r>
      <w:r>
        <w:rPr>
          <w:rStyle w:val="Emphasis"/>
        </w:rPr>
        <w:t>down</w:t>
      </w:r>
      <w:r>
        <w:t xml:space="preserve">, </w:t>
      </w:r>
      <w:r>
        <w:rPr>
          <w:rStyle w:val="Emphasis"/>
        </w:rPr>
        <w:t>left</w:t>
      </w:r>
      <w:r>
        <w:t xml:space="preserve"> or </w:t>
      </w:r>
      <w:r>
        <w:rPr>
          <w:rStyle w:val="Emphasis"/>
        </w:rPr>
        <w:t xml:space="preserve">right) </w:t>
      </w:r>
      <w:r>
        <w:t>with their right-hand finger.</w:t>
      </w:r>
    </w:p>
    <w:p w14:paraId="2A3817DA" w14:textId="77777777" w:rsidR="00000000" w:rsidRDefault="00000000">
      <w:pPr>
        <w:pStyle w:val="NormalWeb"/>
        <w:numPr>
          <w:ilvl w:val="0"/>
          <w:numId w:val="8"/>
        </w:numPr>
        <w:divId w:val="1416052511"/>
      </w:pPr>
      <w:r>
        <w:t xml:space="preserve">There are indicators which tell the player if their swipes correlate with the </w:t>
      </w:r>
      <w:r>
        <w:rPr>
          <w:u w:val="single"/>
        </w:rPr>
        <w:t>combo pattern</w:t>
      </w:r>
      <w:r>
        <w:t xml:space="preserve"> of the monster.</w:t>
      </w:r>
    </w:p>
    <w:p w14:paraId="44F7D266" w14:textId="77777777" w:rsidR="00000000" w:rsidRDefault="00000000">
      <w:pPr>
        <w:pStyle w:val="NormalWeb"/>
        <w:divId w:val="1416052511"/>
      </w:pPr>
      <w:r>
        <w:t xml:space="preserve">More on that in the section for </w:t>
      </w:r>
      <w:r>
        <w:rPr>
          <w:rStyle w:val="Strong"/>
        </w:rPr>
        <w:t>Monsters</w:t>
      </w:r>
      <w:r>
        <w:t xml:space="preserve"> (Enemies).</w:t>
      </w:r>
    </w:p>
    <w:p w14:paraId="724F627A" w14:textId="77777777" w:rsidR="00000000" w:rsidRDefault="00000000">
      <w:pPr>
        <w:pStyle w:val="NormalWeb"/>
        <w:numPr>
          <w:ilvl w:val="0"/>
          <w:numId w:val="9"/>
        </w:numPr>
        <w:divId w:val="1416052511"/>
      </w:pPr>
      <w:r>
        <w:t xml:space="preserve">If they do a wrong swipe at any point of the process, the </w:t>
      </w:r>
      <w:r>
        <w:rPr>
          <w:rStyle w:val="Strong"/>
        </w:rPr>
        <w:t>Monster</w:t>
      </w:r>
      <w:r>
        <w:t xml:space="preserve"> (Enemy) receives a small amount of damage and immediately switches to </w:t>
      </w:r>
      <w:r>
        <w:rPr>
          <w:u w:val="single"/>
        </w:rPr>
        <w:t>attack state</w:t>
      </w:r>
      <w:r>
        <w:t xml:space="preserve"> and the fight phase ends.</w:t>
      </w:r>
    </w:p>
    <w:p w14:paraId="6A81D0D6" w14:textId="77777777" w:rsidR="00000000" w:rsidRDefault="00000000">
      <w:pPr>
        <w:pStyle w:val="NormalWeb"/>
        <w:numPr>
          <w:ilvl w:val="0"/>
          <w:numId w:val="9"/>
        </w:numPr>
        <w:divId w:val="1416052511"/>
      </w:pPr>
      <w:r>
        <w:t xml:space="preserve">If they do the right </w:t>
      </w:r>
      <w:r>
        <w:rPr>
          <w:u w:val="single"/>
        </w:rPr>
        <w:t>combo</w:t>
      </w:r>
      <w:r>
        <w:t xml:space="preserve"> for the respective </w:t>
      </w:r>
      <w:r>
        <w:rPr>
          <w:rStyle w:val="Strong"/>
        </w:rPr>
        <w:t>Monster</w:t>
      </w:r>
      <w:r>
        <w:t xml:space="preserve"> (Enemy), it dies immediately. This is called a </w:t>
      </w:r>
      <w:r>
        <w:rPr>
          <w:u w:val="single"/>
        </w:rPr>
        <w:t>perfect combo</w:t>
      </w:r>
      <w:r>
        <w:t xml:space="preserve"> and the game will reward the player with expressive audiovisual feedback when it happens.</w:t>
      </w:r>
    </w:p>
    <w:p w14:paraId="11359EF3" w14:textId="77777777" w:rsidR="00000000" w:rsidRDefault="00000000">
      <w:pPr>
        <w:pStyle w:val="NormalWeb"/>
        <w:divId w:val="384069893"/>
      </w:pPr>
      <w:r>
        <w:rPr>
          <w:rStyle w:val="Strong"/>
        </w:rPr>
        <w:t>Parry Phase</w:t>
      </w:r>
    </w:p>
    <w:p w14:paraId="511F97C2" w14:textId="77777777" w:rsidR="00000000" w:rsidRDefault="00000000">
      <w:pPr>
        <w:pStyle w:val="NormalWeb"/>
        <w:divId w:val="472672302"/>
      </w:pPr>
      <w:r>
        <w:t xml:space="preserve">When in the </w:t>
      </w:r>
      <w:r>
        <w:rPr>
          <w:u w:val="single"/>
        </w:rPr>
        <w:t>attack state</w:t>
      </w:r>
      <w:r>
        <w:t xml:space="preserve">, the </w:t>
      </w:r>
      <w:r>
        <w:rPr>
          <w:rStyle w:val="Strong"/>
        </w:rPr>
        <w:t>Monster</w:t>
      </w:r>
      <w:r>
        <w:t xml:space="preserve"> (Enemy) attacks the player with one </w:t>
      </w:r>
      <w:r>
        <w:rPr>
          <w:u w:val="single"/>
        </w:rPr>
        <w:t>attack animation</w:t>
      </w:r>
      <w:r>
        <w:t xml:space="preserve">, chosen randomly by the game from the </w:t>
      </w:r>
      <w:proofErr w:type="gramStart"/>
      <w:r>
        <w:t>monsters</w:t>
      </w:r>
      <w:proofErr w:type="gramEnd"/>
      <w:r>
        <w:t xml:space="preserve"> range of attacks.</w:t>
      </w:r>
    </w:p>
    <w:p w14:paraId="440DD241" w14:textId="77777777" w:rsidR="00000000" w:rsidRDefault="00000000">
      <w:pPr>
        <w:pStyle w:val="NormalWeb"/>
        <w:numPr>
          <w:ilvl w:val="0"/>
          <w:numId w:val="10"/>
        </w:numPr>
        <w:divId w:val="472672302"/>
      </w:pPr>
      <w:r>
        <w:t xml:space="preserve">Every </w:t>
      </w:r>
      <w:r>
        <w:rPr>
          <w:u w:val="single"/>
        </w:rPr>
        <w:t>attack animation</w:t>
      </w:r>
      <w:r>
        <w:t xml:space="preserve"> aims at a certain height of the player: Either </w:t>
      </w:r>
      <w:r>
        <w:rPr>
          <w:rStyle w:val="Emphasis"/>
        </w:rPr>
        <w:t>high</w:t>
      </w:r>
      <w:r>
        <w:t xml:space="preserve">, </w:t>
      </w:r>
      <w:proofErr w:type="gramStart"/>
      <w:r>
        <w:rPr>
          <w:rStyle w:val="Emphasis"/>
        </w:rPr>
        <w:t>mid</w:t>
      </w:r>
      <w:proofErr w:type="gramEnd"/>
      <w:r>
        <w:t xml:space="preserve"> or </w:t>
      </w:r>
      <w:r>
        <w:rPr>
          <w:rStyle w:val="Emphasis"/>
        </w:rPr>
        <w:t>low</w:t>
      </w:r>
      <w:r>
        <w:t xml:space="preserve">. The player </w:t>
      </w:r>
      <w:proofErr w:type="gramStart"/>
      <w:r>
        <w:t>has to</w:t>
      </w:r>
      <w:proofErr w:type="gramEnd"/>
      <w:r>
        <w:t xml:space="preserve"> read the animation correctly and </w:t>
      </w:r>
      <w:r>
        <w:rPr>
          <w:u w:val="single"/>
        </w:rPr>
        <w:t>parry</w:t>
      </w:r>
      <w:r>
        <w:t xml:space="preserve"> accordingly.</w:t>
      </w:r>
    </w:p>
    <w:p w14:paraId="6147ED37" w14:textId="77777777" w:rsidR="00000000" w:rsidRDefault="00000000">
      <w:pPr>
        <w:pStyle w:val="NormalWeb"/>
        <w:numPr>
          <w:ilvl w:val="0"/>
          <w:numId w:val="10"/>
        </w:numPr>
        <w:divId w:val="472672302"/>
      </w:pPr>
      <w:r>
        <w:t xml:space="preserve">To </w:t>
      </w:r>
      <w:r>
        <w:rPr>
          <w:u w:val="single"/>
        </w:rPr>
        <w:t>parry</w:t>
      </w:r>
      <w:r>
        <w:t xml:space="preserve">, the player must swipe </w:t>
      </w:r>
      <w:r>
        <w:rPr>
          <w:rStyle w:val="Emphasis"/>
        </w:rPr>
        <w:t>up</w:t>
      </w:r>
      <w:r>
        <w:t xml:space="preserve"> for </w:t>
      </w:r>
      <w:r>
        <w:rPr>
          <w:rStyle w:val="Emphasis"/>
        </w:rPr>
        <w:t>high</w:t>
      </w:r>
      <w:r>
        <w:t xml:space="preserve">, </w:t>
      </w:r>
      <w:r>
        <w:rPr>
          <w:rStyle w:val="Emphasis"/>
        </w:rPr>
        <w:t>down</w:t>
      </w:r>
      <w:r>
        <w:t xml:space="preserve"> for </w:t>
      </w:r>
      <w:r>
        <w:rPr>
          <w:rStyle w:val="Emphasis"/>
        </w:rPr>
        <w:t>low</w:t>
      </w:r>
      <w:r>
        <w:t xml:space="preserve"> or </w:t>
      </w:r>
      <w:r>
        <w:rPr>
          <w:rStyle w:val="Emphasis"/>
        </w:rPr>
        <w:t>tap</w:t>
      </w:r>
      <w:r>
        <w:t xml:space="preserve"> to parry </w:t>
      </w:r>
      <w:r>
        <w:rPr>
          <w:rStyle w:val="Emphasis"/>
        </w:rPr>
        <w:t>mid</w:t>
      </w:r>
      <w:r>
        <w:t>.</w:t>
      </w:r>
    </w:p>
    <w:p w14:paraId="1F643C83" w14:textId="77777777" w:rsidR="00000000" w:rsidRDefault="00000000">
      <w:pPr>
        <w:pStyle w:val="NormalWeb"/>
        <w:numPr>
          <w:ilvl w:val="0"/>
          <w:numId w:val="10"/>
        </w:numPr>
        <w:divId w:val="472672302"/>
      </w:pPr>
      <w:r>
        <w:t xml:space="preserve">The </w:t>
      </w:r>
      <w:r>
        <w:rPr>
          <w:u w:val="single"/>
        </w:rPr>
        <w:t>parry</w:t>
      </w:r>
      <w:r>
        <w:t xml:space="preserve"> must happen within a certain time frame which is </w:t>
      </w:r>
      <w:r>
        <w:rPr>
          <w:color w:val="008DA6"/>
        </w:rPr>
        <w:t xml:space="preserve">displayed in the UI and/or readable in the </w:t>
      </w:r>
      <w:proofErr w:type="gramStart"/>
      <w:r>
        <w:rPr>
          <w:color w:val="008DA6"/>
        </w:rPr>
        <w:t>enemies</w:t>
      </w:r>
      <w:proofErr w:type="gramEnd"/>
      <w:r>
        <w:rPr>
          <w:color w:val="008DA6"/>
        </w:rPr>
        <w:t xml:space="preserve"> attack animation</w:t>
      </w:r>
    </w:p>
    <w:p w14:paraId="637225C9" w14:textId="77777777" w:rsidR="00000000" w:rsidRDefault="00000000">
      <w:pPr>
        <w:pStyle w:val="NormalWeb"/>
        <w:numPr>
          <w:ilvl w:val="0"/>
          <w:numId w:val="10"/>
        </w:numPr>
        <w:divId w:val="472672302"/>
      </w:pPr>
      <w:r>
        <w:t xml:space="preserve">If the </w:t>
      </w:r>
      <w:r>
        <w:rPr>
          <w:u w:val="single"/>
        </w:rPr>
        <w:t>parry</w:t>
      </w:r>
      <w:r>
        <w:t xml:space="preserve"> is not timed well or the incorrect swipe/tap was executed, the player takes 1 damage.</w:t>
      </w:r>
    </w:p>
    <w:p w14:paraId="2D2072B4" w14:textId="77777777" w:rsidR="00000000" w:rsidRDefault="00000000">
      <w:pPr>
        <w:pStyle w:val="NormalWeb"/>
        <w:divId w:val="99490272"/>
      </w:pPr>
      <w:r>
        <w:rPr>
          <w:rStyle w:val="Strong"/>
        </w:rPr>
        <w:lastRenderedPageBreak/>
        <w:t>Score</w:t>
      </w:r>
    </w:p>
    <w:p w14:paraId="50DD1F55" w14:textId="77777777" w:rsidR="00000000" w:rsidRDefault="00000000">
      <w:pPr>
        <w:pStyle w:val="NormalWeb"/>
        <w:divId w:val="1645698634"/>
      </w:pPr>
      <w:r>
        <w:t xml:space="preserve">The player can achieve points for certain feats in the game. At the end of every </w:t>
      </w:r>
      <w:r>
        <w:rPr>
          <w:rStyle w:val="Strong"/>
        </w:rPr>
        <w:t xml:space="preserve">Location </w:t>
      </w:r>
      <w:r>
        <w:t xml:space="preserve">(Level) the score is displayed. The high score is saved and can be seen in the </w:t>
      </w:r>
      <w:r>
        <w:rPr>
          <w:rStyle w:val="Strong"/>
        </w:rPr>
        <w:t>Level Select</w:t>
      </w:r>
      <w:r>
        <w:t>.</w:t>
      </w:r>
    </w:p>
    <w:p w14:paraId="4E07E5B5" w14:textId="77777777" w:rsidR="00000000" w:rsidRDefault="00000000">
      <w:pPr>
        <w:pStyle w:val="NormalWeb"/>
        <w:divId w:val="1645698634"/>
      </w:pPr>
      <w:r>
        <w:t>Points can be scored through the following:</w:t>
      </w:r>
    </w:p>
    <w:p w14:paraId="200424D3" w14:textId="77777777" w:rsidR="00000000" w:rsidRDefault="00000000">
      <w:pPr>
        <w:pStyle w:val="NormalWeb"/>
        <w:numPr>
          <w:ilvl w:val="0"/>
          <w:numId w:val="11"/>
        </w:numPr>
        <w:divId w:val="1645698634"/>
      </w:pPr>
      <w:r>
        <w:t xml:space="preserve">Killing a monster gives 100/150/200 </w:t>
      </w:r>
      <w:proofErr w:type="gramStart"/>
      <w:r>
        <w:t>points</w:t>
      </w:r>
      <w:proofErr w:type="gramEnd"/>
    </w:p>
    <w:p w14:paraId="5A0584D9" w14:textId="77777777" w:rsidR="00000000" w:rsidRDefault="00000000">
      <w:pPr>
        <w:pStyle w:val="NormalWeb"/>
        <w:numPr>
          <w:ilvl w:val="0"/>
          <w:numId w:val="11"/>
        </w:numPr>
        <w:divId w:val="1645698634"/>
      </w:pPr>
      <w:r>
        <w:t xml:space="preserve">Every wrong input (Attack) gives -25 </w:t>
      </w:r>
      <w:proofErr w:type="gramStart"/>
      <w:r>
        <w:t>points</w:t>
      </w:r>
      <w:proofErr w:type="gramEnd"/>
    </w:p>
    <w:p w14:paraId="20C65CA4" w14:textId="77777777" w:rsidR="00000000" w:rsidRDefault="00000000">
      <w:pPr>
        <w:pStyle w:val="NormalWeb"/>
        <w:numPr>
          <w:ilvl w:val="0"/>
          <w:numId w:val="11"/>
        </w:numPr>
        <w:divId w:val="1645698634"/>
      </w:pPr>
      <w:r>
        <w:t xml:space="preserve">Every hit taken gives -50 </w:t>
      </w:r>
      <w:proofErr w:type="gramStart"/>
      <w:r>
        <w:t>points</w:t>
      </w:r>
      <w:proofErr w:type="gramEnd"/>
    </w:p>
    <w:p w14:paraId="74DCB0F4" w14:textId="77777777" w:rsidR="00000000" w:rsidRDefault="00000000">
      <w:pPr>
        <w:pStyle w:val="NormalWeb"/>
        <w:numPr>
          <w:ilvl w:val="0"/>
          <w:numId w:val="11"/>
        </w:numPr>
        <w:divId w:val="1645698634"/>
      </w:pPr>
      <w:r>
        <w:t xml:space="preserve">Every location has a base time, if the level is finished faster, the player gets extra points, if they are </w:t>
      </w:r>
      <w:proofErr w:type="gramStart"/>
      <w:r>
        <w:t>slower</w:t>
      </w:r>
      <w:proofErr w:type="gramEnd"/>
      <w:r>
        <w:t xml:space="preserve"> they get minus points</w:t>
      </w:r>
    </w:p>
    <w:p w14:paraId="517D7561" w14:textId="77777777" w:rsidR="00000000" w:rsidRDefault="00000000">
      <w:pPr>
        <w:pStyle w:val="NormalWeb"/>
        <w:numPr>
          <w:ilvl w:val="0"/>
          <w:numId w:val="11"/>
        </w:numPr>
        <w:divId w:val="1645698634"/>
      </w:pPr>
      <w:r>
        <w:t xml:space="preserve">No damage taken gives you 500 points at the </w:t>
      </w:r>
      <w:proofErr w:type="gramStart"/>
      <w:r>
        <w:t>end</w:t>
      </w:r>
      <w:proofErr w:type="gramEnd"/>
    </w:p>
    <w:p w14:paraId="550CE414" w14:textId="77777777" w:rsidR="00000000" w:rsidRDefault="00000000">
      <w:pPr>
        <w:pStyle w:val="NormalWeb"/>
        <w:numPr>
          <w:ilvl w:val="0"/>
          <w:numId w:val="11"/>
        </w:numPr>
        <w:divId w:val="1645698634"/>
      </w:pPr>
      <w:r>
        <w:t xml:space="preserve">No wrong inputs (attack) </w:t>
      </w:r>
      <w:proofErr w:type="gramStart"/>
      <w:r>
        <w:t>gives</w:t>
      </w:r>
      <w:proofErr w:type="gramEnd"/>
      <w:r>
        <w:t xml:space="preserve"> you 400 points as well</w:t>
      </w:r>
    </w:p>
    <w:p w14:paraId="6A96A4EF" w14:textId="77777777" w:rsidR="00000000" w:rsidRDefault="00000000">
      <w:pPr>
        <w:pStyle w:val="NormalWeb"/>
        <w:numPr>
          <w:ilvl w:val="0"/>
          <w:numId w:val="11"/>
        </w:numPr>
        <w:divId w:val="1645698634"/>
      </w:pPr>
      <w:r>
        <w:t xml:space="preserve">The longest streak of perfect combos will be multiplied by 25 and translated into </w:t>
      </w:r>
      <w:proofErr w:type="gramStart"/>
      <w:r>
        <w:t>points</w:t>
      </w:r>
      <w:proofErr w:type="gramEnd"/>
    </w:p>
    <w:p w14:paraId="30426494" w14:textId="77777777" w:rsidR="00000000" w:rsidRDefault="00000000">
      <w:pPr>
        <w:pStyle w:val="NormalWeb"/>
        <w:divId w:val="353577035"/>
      </w:pPr>
      <w:r>
        <w:rPr>
          <w:rStyle w:val="Strong"/>
        </w:rPr>
        <w:t>Flame</w:t>
      </w:r>
      <w:r>
        <w:t xml:space="preserve"> (Badge)</w:t>
      </w:r>
    </w:p>
    <w:p w14:paraId="7E194FFD" w14:textId="77777777" w:rsidR="00000000" w:rsidRDefault="00000000">
      <w:pPr>
        <w:pStyle w:val="NormalWeb"/>
        <w:divId w:val="880897380"/>
      </w:pPr>
      <w:r>
        <w:t xml:space="preserve">In every </w:t>
      </w:r>
      <w:r>
        <w:rPr>
          <w:rStyle w:val="Strong"/>
        </w:rPr>
        <w:t>Location</w:t>
      </w:r>
      <w:r>
        <w:t xml:space="preserve"> (Level) the player can achieve badges for reaching certain point thresholds and for freeing the </w:t>
      </w:r>
      <w:r>
        <w:rPr>
          <w:rStyle w:val="Strong"/>
        </w:rPr>
        <w:t>Kitsune</w:t>
      </w:r>
      <w:r>
        <w:t xml:space="preserve">. To unlock the next level, the player has to reach a certain </w:t>
      </w:r>
      <w:proofErr w:type="gramStart"/>
      <w:r>
        <w:t>amount</w:t>
      </w:r>
      <w:proofErr w:type="gramEnd"/>
      <w:r>
        <w:t xml:space="preserve"> of badges in the previous level.</w:t>
      </w:r>
    </w:p>
    <w:p w14:paraId="2C1E8F07" w14:textId="77777777" w:rsidR="00000000" w:rsidRDefault="00000000">
      <w:pPr>
        <w:pStyle w:val="NormalWeb"/>
        <w:divId w:val="999819600"/>
      </w:pPr>
      <w:r>
        <w:rPr>
          <w:rStyle w:val="Strong"/>
        </w:rPr>
        <w:t>Kitsune</w:t>
      </w:r>
      <w:r>
        <w:t xml:space="preserve"> (Collectible)</w:t>
      </w:r>
    </w:p>
    <w:p w14:paraId="2B61CB99" w14:textId="77777777" w:rsidR="00000000" w:rsidRDefault="00000000">
      <w:pPr>
        <w:pStyle w:val="NormalWeb"/>
        <w:divId w:val="556670567"/>
      </w:pPr>
      <w:r>
        <w:t xml:space="preserve">Every location has one Kitsune spawning at some point of the level. It spawns in a wooden cage which the player </w:t>
      </w:r>
      <w:proofErr w:type="gramStart"/>
      <w:r>
        <w:t>has to</w:t>
      </w:r>
      <w:proofErr w:type="gramEnd"/>
      <w:r>
        <w:t xml:space="preserve"> destroy by putting in the right </w:t>
      </w:r>
      <w:r>
        <w:rPr>
          <w:u w:val="single"/>
        </w:rPr>
        <w:t>combo pattern</w:t>
      </w:r>
      <w:r>
        <w:t xml:space="preserve">. They only get one chance to do this, any wrong input will let it disappear for this attempt. Getting it right, will give the player one </w:t>
      </w:r>
      <w:r>
        <w:rPr>
          <w:rStyle w:val="Strong"/>
        </w:rPr>
        <w:t xml:space="preserve">Flame </w:t>
      </w:r>
      <w:r>
        <w:t>(Badge).</w:t>
      </w:r>
    </w:p>
    <w:p w14:paraId="61CC6E11" w14:textId="77777777" w:rsidR="00000000" w:rsidRDefault="00000000">
      <w:pPr>
        <w:pStyle w:val="Heading2"/>
        <w:jc w:val="center"/>
        <w:divId w:val="1341086980"/>
        <w:rPr>
          <w:rFonts w:eastAsia="Times New Roman"/>
        </w:rPr>
      </w:pPr>
      <w:r>
        <w:rPr>
          <w:rFonts w:eastAsia="Times New Roman"/>
        </w:rPr>
        <w:t>Game Loop: Fight</w:t>
      </w:r>
    </w:p>
    <w:p w14:paraId="7AA778EF" w14:textId="77777777" w:rsidR="00000000" w:rsidRDefault="00000000">
      <w:pPr>
        <w:divId w:val="1341086980"/>
        <w:rPr>
          <w:rFonts w:eastAsia="Times New Roman"/>
        </w:rPr>
      </w:pPr>
      <w:r>
        <w:rPr>
          <w:rFonts w:eastAsia="Times New Roman"/>
          <w:noProof/>
        </w:rPr>
        <w:lastRenderedPageBreak/>
        <w:drawing>
          <wp:inline distT="0" distB="0" distL="0" distR="0" wp14:anchorId="36943C77" wp14:editId="6FE07286">
            <wp:extent cx="4457700" cy="2583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7700" cy="2583180"/>
                    </a:xfrm>
                    <a:prstGeom prst="rect">
                      <a:avLst/>
                    </a:prstGeom>
                    <a:noFill/>
                    <a:ln>
                      <a:noFill/>
                    </a:ln>
                  </pic:spPr>
                </pic:pic>
              </a:graphicData>
            </a:graphic>
          </wp:inline>
        </w:drawing>
      </w:r>
    </w:p>
    <w:p w14:paraId="05D76536" w14:textId="77777777" w:rsidR="00000000" w:rsidRDefault="00000000">
      <w:pPr>
        <w:pStyle w:val="Heading1"/>
        <w:divId w:val="1341086980"/>
        <w:rPr>
          <w:rFonts w:eastAsia="Times New Roman"/>
        </w:rPr>
      </w:pPr>
      <w:r>
        <w:rPr>
          <w:rFonts w:eastAsia="Times New Roman"/>
        </w:rPr>
        <w:t>Links</w:t>
      </w:r>
    </w:p>
    <w:p w14:paraId="335269D0" w14:textId="4F36AF8F" w:rsidR="00000000" w:rsidRDefault="00000000">
      <w:pPr>
        <w:pStyle w:val="NormalWeb"/>
        <w:divId w:val="1341086980"/>
      </w:pPr>
      <w:hyperlink r:id="rId15" w:history="1">
        <w:r>
          <w:rPr>
            <w:rStyle w:val="Strong"/>
            <w:color w:val="0000FF"/>
            <w:u w:val="single"/>
          </w:rPr>
          <w:t>Glossary</w:t>
        </w:r>
      </w:hyperlink>
      <w:r>
        <w:br/>
      </w:r>
      <w:hyperlink r:id="rId16" w:history="1">
        <w:r>
          <w:rPr>
            <w:rStyle w:val="Strong"/>
            <w:color w:val="0000FF"/>
            <w:u w:val="single"/>
          </w:rPr>
          <w:t>Game Play Mock Up</w:t>
        </w:r>
      </w:hyperlink>
    </w:p>
    <w:p w14:paraId="7BB215F1" w14:textId="65B5AE31" w:rsidR="00000000" w:rsidRDefault="00000000">
      <w:pPr>
        <w:pStyle w:val="NormalWeb"/>
        <w:divId w:val="1341086980"/>
      </w:pPr>
      <w:hyperlink r:id="rId17" w:history="1">
        <w:r>
          <w:rPr>
            <w:rStyle w:val="Strong"/>
            <w:color w:val="0000FF"/>
            <w:u w:val="single"/>
          </w:rPr>
          <w:t>Balancing Variables</w:t>
        </w:r>
      </w:hyperlink>
    </w:p>
    <w:p w14:paraId="7A00C664" w14:textId="77777777" w:rsidR="00000000" w:rsidRDefault="00000000">
      <w:pPr>
        <w:pStyle w:val="NormalWeb"/>
        <w:divId w:val="1341086980"/>
      </w:pPr>
      <w:r>
        <w:t>Note: potions long press button</w:t>
      </w:r>
    </w:p>
    <w:p w14:paraId="5B4F0F19" w14:textId="77777777" w:rsidR="004A323A" w:rsidRDefault="004A323A" w:rsidP="004A323A">
      <w:pPr>
        <w:pStyle w:val="Heading1"/>
        <w:divId w:val="1341086980"/>
        <w:rPr>
          <w:rFonts w:ascii="Times New Roman" w:eastAsia="Times New Roman" w:hAnsi="Times New Roman"/>
        </w:rPr>
      </w:pPr>
      <w:r>
        <w:rPr>
          <w:rFonts w:eastAsia="Times New Roman"/>
        </w:rPr>
        <w:t>Balancing Variables</w:t>
      </w:r>
    </w:p>
    <w:p w14:paraId="03031CB6" w14:textId="77777777" w:rsidR="004A323A" w:rsidRDefault="004A323A" w:rsidP="006660AC">
      <w:pPr>
        <w:pStyle w:val="Heading3"/>
        <w:divId w:val="1341086980"/>
      </w:pPr>
      <w:r>
        <w:t>Gameplay Variables</w:t>
      </w:r>
    </w:p>
    <w:tbl>
      <w:tblPr>
        <w:tblW w:w="9463"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780"/>
        <w:gridCol w:w="5786"/>
        <w:gridCol w:w="1201"/>
        <w:gridCol w:w="232"/>
        <w:gridCol w:w="232"/>
        <w:gridCol w:w="232"/>
      </w:tblGrid>
      <w:tr w:rsidR="004A323A" w14:paraId="6FC3E106" w14:textId="77777777" w:rsidTr="004A323A">
        <w:trPr>
          <w:divId w:val="1341086980"/>
          <w:trHeight w:val="330"/>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711170" w14:textId="77777777" w:rsidR="004A323A" w:rsidRDefault="004A323A">
            <w:pPr>
              <w:pStyle w:val="NormalWeb"/>
              <w:jc w:val="center"/>
              <w:rPr>
                <w:b/>
                <w:bCs/>
              </w:rPr>
            </w:pPr>
            <w:r>
              <w:rPr>
                <w:rStyle w:val="Strong"/>
              </w:rPr>
              <w:t>Category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B6CCAE" w14:textId="77777777" w:rsidR="004A323A" w:rsidRDefault="004A323A">
            <w:pPr>
              <w:pStyle w:val="NormalWeb"/>
              <w:jc w:val="center"/>
              <w:rPr>
                <w:b/>
                <w:bCs/>
              </w:rPr>
            </w:pPr>
            <w:r>
              <w:rPr>
                <w:rStyle w:val="Strong"/>
              </w:rPr>
              <w:t>Variable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D71BA3" w14:textId="77777777" w:rsidR="004A323A" w:rsidRDefault="004A323A">
            <w:pPr>
              <w:pStyle w:val="NormalWeb"/>
              <w:jc w:val="center"/>
              <w:rPr>
                <w:b/>
                <w:bCs/>
              </w:rPr>
            </w:pPr>
            <w:r>
              <w:rPr>
                <w:rStyle w:val="Strong"/>
              </w:rPr>
              <w:t>14.06.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4BE966" w14:textId="77777777" w:rsidR="004A323A" w:rsidRDefault="004A323A">
            <w:pPr>
              <w:rPr>
                <w:b/>
                <w:bCs/>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45B5D7"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5DAD08" w14:textId="77777777" w:rsidR="004A323A" w:rsidRDefault="004A323A">
            <w:pPr>
              <w:rPr>
                <w:rFonts w:eastAsia="Times New Roman"/>
                <w:sz w:val="20"/>
                <w:szCs w:val="20"/>
              </w:rPr>
            </w:pPr>
          </w:p>
        </w:tc>
      </w:tr>
      <w:tr w:rsidR="004A323A" w14:paraId="213B5E27" w14:textId="77777777" w:rsidTr="004A323A">
        <w:trPr>
          <w:divId w:val="1341086980"/>
          <w:cantSplit/>
          <w:trHeight w:val="330"/>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9CA135" w14:textId="77777777" w:rsidR="004A323A" w:rsidRDefault="004A323A">
            <w:pPr>
              <w:pStyle w:val="NormalWeb"/>
            </w:pPr>
            <w:r>
              <w:t>Character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E15C2D" w14:textId="77777777" w:rsidR="004A323A" w:rsidRDefault="004A323A">
            <w:pPr>
              <w:pStyle w:val="NormalWeb"/>
            </w:pPr>
            <w:r>
              <w:t>Character Health Points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99EFBB" w14:textId="77777777" w:rsidR="004A323A" w:rsidRDefault="004A323A">
            <w:pPr>
              <w:pStyle w:val="NormalWeb"/>
            </w:pPr>
            <w:r>
              <w:t>7</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8EBA6A"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925A6A"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A3492E" w14:textId="77777777" w:rsidR="004A323A" w:rsidRDefault="004A323A">
            <w:pPr>
              <w:rPr>
                <w:rFonts w:eastAsia="Times New Roman"/>
                <w:sz w:val="20"/>
                <w:szCs w:val="20"/>
              </w:rPr>
            </w:pPr>
          </w:p>
        </w:tc>
      </w:tr>
      <w:tr w:rsidR="004A323A" w14:paraId="65E9B5AC" w14:textId="77777777" w:rsidTr="004A323A">
        <w:trPr>
          <w:divId w:val="1341086980"/>
          <w:cantSplit/>
          <w:trHeight w:val="330"/>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97C772"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CB52FB" w14:textId="77777777" w:rsidR="004A323A" w:rsidRDefault="004A323A">
            <w:pPr>
              <w:pStyle w:val="NormalWeb"/>
            </w:pPr>
            <w:r>
              <w:t>Character Imperfect Attack Damage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3B36B0" w14:textId="77777777" w:rsidR="004A323A" w:rsidRDefault="004A323A">
            <w:pPr>
              <w:pStyle w:val="NormalWeb"/>
            </w:pPr>
            <w: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ADA6B3"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E0F3AD"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F0F4BB" w14:textId="77777777" w:rsidR="004A323A" w:rsidRDefault="004A323A">
            <w:pPr>
              <w:rPr>
                <w:rFonts w:eastAsia="Times New Roman"/>
                <w:sz w:val="20"/>
                <w:szCs w:val="20"/>
              </w:rPr>
            </w:pPr>
          </w:p>
        </w:tc>
      </w:tr>
    </w:tbl>
    <w:p w14:paraId="51EB7E8B" w14:textId="77777777" w:rsidR="004A323A" w:rsidRDefault="004A323A" w:rsidP="006660AC">
      <w:pPr>
        <w:pStyle w:val="Heading3"/>
        <w:divId w:val="1341086980"/>
        <w:rPr>
          <w:sz w:val="36"/>
          <w:szCs w:val="36"/>
        </w:rPr>
      </w:pPr>
      <w:r>
        <w:t>Game Feel Variables</w:t>
      </w:r>
    </w:p>
    <w:tbl>
      <w:tblPr>
        <w:tblW w:w="9469"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469"/>
        <w:gridCol w:w="5427"/>
        <w:gridCol w:w="1135"/>
        <w:gridCol w:w="219"/>
        <w:gridCol w:w="219"/>
      </w:tblGrid>
      <w:tr w:rsidR="004A323A" w14:paraId="20A19576" w14:textId="77777777" w:rsidTr="004A323A">
        <w:trPr>
          <w:divId w:val="1341086980"/>
          <w:trHeight w:val="293"/>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628C63" w14:textId="77777777" w:rsidR="004A323A" w:rsidRDefault="004A323A">
            <w:pPr>
              <w:pStyle w:val="NormalWeb"/>
              <w:jc w:val="center"/>
              <w:rPr>
                <w:b/>
                <w:bCs/>
              </w:rPr>
            </w:pPr>
            <w:r>
              <w:rPr>
                <w:rStyle w:val="Strong"/>
              </w:rPr>
              <w:t>Category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B08F67" w14:textId="77777777" w:rsidR="004A323A" w:rsidRDefault="004A323A">
            <w:pPr>
              <w:pStyle w:val="NormalWeb"/>
              <w:jc w:val="center"/>
              <w:rPr>
                <w:b/>
                <w:bCs/>
              </w:rPr>
            </w:pPr>
            <w:r>
              <w:rPr>
                <w:rStyle w:val="Strong"/>
              </w:rPr>
              <w:t>Variable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7A294C" w14:textId="77777777" w:rsidR="004A323A" w:rsidRDefault="004A323A">
            <w:pPr>
              <w:pStyle w:val="NormalWeb"/>
              <w:jc w:val="center"/>
              <w:rPr>
                <w:b/>
                <w:bCs/>
              </w:rPr>
            </w:pPr>
            <w:r>
              <w:rPr>
                <w:rStyle w:val="Strong"/>
              </w:rPr>
              <w:t>14.06.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8F425E" w14:textId="77777777" w:rsidR="004A323A" w:rsidRDefault="004A323A">
            <w:pPr>
              <w:rPr>
                <w:b/>
                <w:bCs/>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F1F06F" w14:textId="77777777" w:rsidR="004A323A" w:rsidRDefault="004A323A">
            <w:pPr>
              <w:rPr>
                <w:rFonts w:eastAsia="Times New Roman"/>
                <w:sz w:val="20"/>
                <w:szCs w:val="20"/>
              </w:rPr>
            </w:pPr>
          </w:p>
        </w:tc>
      </w:tr>
      <w:tr w:rsidR="004A323A" w14:paraId="7A5A29F4" w14:textId="77777777" w:rsidTr="004A323A">
        <w:trPr>
          <w:divId w:val="1341086980"/>
          <w:cantSplit/>
          <w:trHeight w:val="293"/>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EFA01D" w14:textId="77777777" w:rsidR="004A323A" w:rsidRDefault="004A323A">
            <w:pPr>
              <w:pStyle w:val="NormalWeb"/>
            </w:pPr>
            <w:r>
              <w:t>Combat Design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DE66FC" w14:textId="77777777" w:rsidR="004A323A" w:rsidRDefault="004A323A">
            <w:pPr>
              <w:pStyle w:val="NormalWeb"/>
            </w:pPr>
            <w:r>
              <w:t>Monster Defend State Timer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217B22" w14:textId="77777777" w:rsidR="004A323A" w:rsidRDefault="004A323A">
            <w:pPr>
              <w:pStyle w:val="NormalWeb"/>
            </w:pPr>
            <w:r>
              <w:t>5s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7D99ED"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86D305" w14:textId="77777777" w:rsidR="004A323A" w:rsidRDefault="004A323A">
            <w:pPr>
              <w:rPr>
                <w:rFonts w:eastAsia="Times New Roman"/>
                <w:sz w:val="20"/>
                <w:szCs w:val="20"/>
              </w:rPr>
            </w:pPr>
          </w:p>
        </w:tc>
      </w:tr>
      <w:tr w:rsidR="004A323A" w14:paraId="2014A526" w14:textId="77777777" w:rsidTr="004A323A">
        <w:trPr>
          <w:divId w:val="1341086980"/>
          <w:cantSplit/>
          <w:trHeight w:val="293"/>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085CE4"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E07C5C" w14:textId="77777777" w:rsidR="004A323A" w:rsidRDefault="004A323A">
            <w:pPr>
              <w:pStyle w:val="NormalWeb"/>
            </w:pPr>
            <w:r>
              <w:t>Parry Window</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0F8DB2" w14:textId="77777777" w:rsidR="004A323A" w:rsidRDefault="004A323A">
            <w:pPr>
              <w:pStyle w:val="NormalWeb"/>
            </w:pPr>
            <w:r>
              <w:t>0.25s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BBA8F2"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4D5076" w14:textId="77777777" w:rsidR="004A323A" w:rsidRDefault="004A323A">
            <w:pPr>
              <w:rPr>
                <w:rFonts w:eastAsia="Times New Roman"/>
                <w:sz w:val="20"/>
                <w:szCs w:val="20"/>
              </w:rPr>
            </w:pPr>
          </w:p>
        </w:tc>
      </w:tr>
      <w:tr w:rsidR="004A323A" w14:paraId="6B669B8F" w14:textId="77777777" w:rsidTr="004A323A">
        <w:trPr>
          <w:divId w:val="1341086980"/>
          <w:cantSplit/>
          <w:trHeight w:val="305"/>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1053F5"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71BDD7" w14:textId="77777777" w:rsidR="004A323A" w:rsidRDefault="004A323A">
            <w:pPr>
              <w:pStyle w:val="NormalWeb"/>
            </w:pPr>
            <w:r>
              <w:t>Parry Cooldown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8CA0CC" w14:textId="77777777" w:rsidR="004A323A" w:rsidRDefault="004A323A">
            <w:pPr>
              <w:pStyle w:val="NormalWeb"/>
            </w:pPr>
            <w:r>
              <w:t>1s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0174B8"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E7A30A" w14:textId="77777777" w:rsidR="004A323A" w:rsidRDefault="004A323A">
            <w:pPr>
              <w:rPr>
                <w:rFonts w:eastAsia="Times New Roman"/>
                <w:sz w:val="20"/>
                <w:szCs w:val="20"/>
              </w:rPr>
            </w:pPr>
          </w:p>
        </w:tc>
      </w:tr>
      <w:tr w:rsidR="004A323A" w14:paraId="2E5739A9" w14:textId="77777777" w:rsidTr="004A323A">
        <w:trPr>
          <w:divId w:val="1341086980"/>
          <w:cantSplit/>
          <w:trHeight w:val="293"/>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6AB07D" w14:textId="77777777" w:rsidR="004A323A" w:rsidRDefault="004A323A">
            <w:pPr>
              <w:pStyle w:val="NormalWeb"/>
            </w:pPr>
            <w:r>
              <w:lastRenderedPageBreak/>
              <w:t>Character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0188D8" w14:textId="77777777" w:rsidR="004A323A" w:rsidRDefault="004A323A">
            <w:pPr>
              <w:pStyle w:val="NormalWeb"/>
            </w:pPr>
            <w:r>
              <w:t>Player Walking Speed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EBB3B7" w14:textId="77777777" w:rsidR="004A323A" w:rsidRDefault="004A323A">
            <w:pPr>
              <w:pStyle w:val="NormalWeb"/>
            </w:pPr>
            <w:r>
              <w:t>300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5A46E0"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5DDF95" w14:textId="77777777" w:rsidR="004A323A" w:rsidRDefault="004A323A">
            <w:pPr>
              <w:rPr>
                <w:rFonts w:eastAsia="Times New Roman"/>
                <w:sz w:val="20"/>
                <w:szCs w:val="20"/>
              </w:rPr>
            </w:pPr>
          </w:p>
        </w:tc>
      </w:tr>
      <w:tr w:rsidR="004A323A" w14:paraId="605F6261" w14:textId="77777777" w:rsidTr="004A323A">
        <w:trPr>
          <w:divId w:val="1341086980"/>
          <w:cantSplit/>
          <w:trHeight w:val="293"/>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4BDCC3" w14:textId="77777777" w:rsidR="004A323A" w:rsidRDefault="004A323A">
            <w:pPr>
              <w:pStyle w:val="NormalWeb"/>
            </w:pPr>
            <w:r>
              <w:t>Monsters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6112E8" w14:textId="77777777" w:rsidR="004A323A" w:rsidRDefault="004A323A">
            <w:pPr>
              <w:pStyle w:val="NormalWeb"/>
            </w:pPr>
            <w:r>
              <w:t>Back-To-Idle Timer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1F47F7" w14:textId="77777777" w:rsidR="004A323A" w:rsidRDefault="004A323A">
            <w:pPr>
              <w:pStyle w:val="NormalWeb"/>
            </w:pPr>
            <w:r>
              <w:t>0.5s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18A7F8"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F0BBBF" w14:textId="77777777" w:rsidR="004A323A" w:rsidRDefault="004A323A">
            <w:pPr>
              <w:rPr>
                <w:rFonts w:eastAsia="Times New Roman"/>
                <w:sz w:val="20"/>
                <w:szCs w:val="20"/>
              </w:rPr>
            </w:pPr>
          </w:p>
        </w:tc>
      </w:tr>
      <w:tr w:rsidR="004A323A" w14:paraId="77A2C9DC" w14:textId="77777777" w:rsidTr="004A323A">
        <w:trPr>
          <w:divId w:val="1341086980"/>
          <w:cantSplit/>
          <w:trHeight w:val="293"/>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4E14D4"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81F0F1" w14:textId="77777777" w:rsidR="004A323A" w:rsidRDefault="004A323A">
            <w:pPr>
              <w:pStyle w:val="NormalWeb"/>
            </w:pPr>
            <w:r>
              <w:t>Imperfect Attack State Switch Delay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0524EA" w14:textId="77777777" w:rsidR="004A323A" w:rsidRDefault="004A323A">
            <w:pPr>
              <w:pStyle w:val="NormalWeb"/>
            </w:pPr>
            <w:r>
              <w:t>1s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661D45"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7DA800" w14:textId="77777777" w:rsidR="004A323A" w:rsidRDefault="004A323A">
            <w:pPr>
              <w:rPr>
                <w:rFonts w:eastAsia="Times New Roman"/>
                <w:sz w:val="20"/>
                <w:szCs w:val="20"/>
              </w:rPr>
            </w:pPr>
          </w:p>
        </w:tc>
      </w:tr>
      <w:tr w:rsidR="004A323A" w14:paraId="0E3E438F" w14:textId="77777777" w:rsidTr="004A323A">
        <w:trPr>
          <w:divId w:val="1341086980"/>
          <w:cantSplit/>
          <w:trHeight w:val="293"/>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26F02A"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D83CD2" w14:textId="77777777" w:rsidR="004A323A" w:rsidRDefault="004A323A">
            <w:pPr>
              <w:pStyle w:val="NormalWeb"/>
            </w:pPr>
            <w:r>
              <w:t>Change to Attack State Delay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A21BA9"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0BCDEE"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E7EB64" w14:textId="77777777" w:rsidR="004A323A" w:rsidRDefault="004A323A">
            <w:pPr>
              <w:rPr>
                <w:rFonts w:eastAsia="Times New Roman"/>
                <w:sz w:val="20"/>
                <w:szCs w:val="20"/>
              </w:rPr>
            </w:pPr>
          </w:p>
        </w:tc>
      </w:tr>
    </w:tbl>
    <w:p w14:paraId="175B3C95" w14:textId="222FDC4C" w:rsidR="006660AC" w:rsidRPr="006660AC" w:rsidRDefault="004A323A" w:rsidP="006660AC">
      <w:pPr>
        <w:pStyle w:val="Heading2"/>
        <w:divId w:val="1341086980"/>
        <w:rPr>
          <w:rFonts w:eastAsia="Times New Roman"/>
          <w:sz w:val="48"/>
          <w:szCs w:val="48"/>
        </w:rPr>
      </w:pPr>
      <w:r>
        <w:rPr>
          <w:rFonts w:eastAsia="Times New Roman"/>
        </w:rPr>
        <w:t>Enemies</w:t>
      </w:r>
    </w:p>
    <w:p w14:paraId="28D175A5" w14:textId="761178FB" w:rsidR="004A323A" w:rsidRDefault="004A323A" w:rsidP="006660AC">
      <w:pPr>
        <w:pStyle w:val="Heading3"/>
        <w:divId w:val="1341086980"/>
      </w:pPr>
      <w:r>
        <w:t xml:space="preserve">Kasa </w:t>
      </w:r>
      <w:proofErr w:type="spellStart"/>
      <w:r>
        <w:t>Obake</w:t>
      </w:r>
      <w:proofErr w:type="spellEnd"/>
      <w:r>
        <w:t xml:space="preserve"> (Orange)</w:t>
      </w:r>
    </w:p>
    <w:tbl>
      <w:tblPr>
        <w:tblW w:w="9364"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587"/>
        <w:gridCol w:w="3443"/>
        <w:gridCol w:w="1605"/>
        <w:gridCol w:w="1605"/>
        <w:gridCol w:w="1124"/>
      </w:tblGrid>
      <w:tr w:rsidR="004A323A" w14:paraId="56A5D5A6" w14:textId="77777777" w:rsidTr="006660AC">
        <w:trPr>
          <w:divId w:val="1341086980"/>
          <w:trHeight w:val="290"/>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9B0460" w14:textId="77777777" w:rsidR="004A323A" w:rsidRDefault="004A323A">
            <w:pPr>
              <w:pStyle w:val="NormalWeb"/>
              <w:jc w:val="center"/>
              <w:rPr>
                <w:b/>
                <w:bCs/>
              </w:rPr>
            </w:pPr>
            <w:r>
              <w:rPr>
                <w:rStyle w:val="Strong"/>
              </w:rPr>
              <w:t>Category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038AA8" w14:textId="77777777" w:rsidR="004A323A" w:rsidRDefault="004A323A">
            <w:pPr>
              <w:pStyle w:val="NormalWeb"/>
              <w:jc w:val="center"/>
              <w:rPr>
                <w:b/>
                <w:bCs/>
              </w:rPr>
            </w:pPr>
            <w:r>
              <w:rPr>
                <w:rStyle w:val="Strong"/>
              </w:rPr>
              <w:t>Variable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EAEFDA" w14:textId="77777777" w:rsidR="004A323A" w:rsidRDefault="004A323A">
            <w:pPr>
              <w:pStyle w:val="NormalWeb"/>
              <w:jc w:val="center"/>
              <w:rPr>
                <w:b/>
                <w:bCs/>
              </w:rPr>
            </w:pPr>
            <w:r>
              <w:rPr>
                <w:rStyle w:val="Strong"/>
              </w:rPr>
              <w:t>14.06.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00471A" w14:textId="77777777" w:rsidR="004A323A" w:rsidRDefault="004A323A">
            <w:pPr>
              <w:pStyle w:val="NormalWeb"/>
              <w:jc w:val="center"/>
              <w:rPr>
                <w:b/>
                <w:bCs/>
              </w:rPr>
            </w:pPr>
            <w:r>
              <w:rPr>
                <w:rStyle w:val="Strong"/>
              </w:rPr>
              <w:t>14.08.</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B4802A" w14:textId="77777777" w:rsidR="004A323A" w:rsidRDefault="004A323A">
            <w:pPr>
              <w:pStyle w:val="NormalWeb"/>
              <w:jc w:val="center"/>
              <w:rPr>
                <w:b/>
                <w:bCs/>
              </w:rPr>
            </w:pPr>
            <w:r>
              <w:rPr>
                <w:rStyle w:val="Strong"/>
              </w:rPr>
              <w:t>16.08.</w:t>
            </w:r>
          </w:p>
        </w:tc>
      </w:tr>
      <w:tr w:rsidR="004A323A" w14:paraId="2D576872" w14:textId="77777777" w:rsidTr="006660AC">
        <w:trPr>
          <w:divId w:val="1341086980"/>
          <w:cantSplit/>
          <w:trHeight w:val="290"/>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022E07" w14:textId="77777777" w:rsidR="004A323A" w:rsidRDefault="004A323A">
            <w:pPr>
              <w:rPr>
                <w:b/>
                <w:bCs/>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AC8B85" w14:textId="77777777" w:rsidR="004A323A" w:rsidRDefault="004A323A">
            <w:pPr>
              <w:pStyle w:val="NormalWeb"/>
            </w:pPr>
            <w:r>
              <w:t>Health Points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716A5E" w14:textId="77777777" w:rsidR="004A323A" w:rsidRDefault="004A323A">
            <w:pPr>
              <w:pStyle w:val="NormalWeb"/>
            </w:pPr>
            <w: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0A9E7E" w14:textId="77777777" w:rsidR="004A323A" w:rsidRDefault="004A323A">
            <w:pPr>
              <w:pStyle w:val="NormalWeb"/>
            </w:pPr>
            <w:r>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6F3BD7" w14:textId="77777777" w:rsidR="004A323A" w:rsidRDefault="004A323A"/>
        </w:tc>
      </w:tr>
      <w:tr w:rsidR="004A323A" w14:paraId="505BCD5F" w14:textId="77777777" w:rsidTr="006660AC">
        <w:trPr>
          <w:divId w:val="1341086980"/>
          <w:cantSplit/>
          <w:trHeight w:val="326"/>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4E9FE1"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5832A3" w14:textId="77777777" w:rsidR="004A323A" w:rsidRDefault="004A323A">
            <w:pPr>
              <w:pStyle w:val="NormalWeb"/>
            </w:pPr>
            <w:r>
              <w:t>Perfect Combo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9B5E05" w14:textId="77777777" w:rsidR="004A323A" w:rsidRDefault="004A323A">
            <w:pPr>
              <w:pStyle w:val="NormalWeb"/>
            </w:pP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72D89C" w14:textId="77777777" w:rsidR="004A323A" w:rsidRDefault="004A323A">
            <w:pPr>
              <w:pStyle w:val="NormalWeb"/>
            </w:pP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EC96A3" w14:textId="77777777" w:rsidR="004A323A" w:rsidRDefault="004A323A"/>
        </w:tc>
      </w:tr>
      <w:tr w:rsidR="004A323A" w14:paraId="7B29F7C1" w14:textId="77777777" w:rsidTr="006660AC">
        <w:trPr>
          <w:divId w:val="1341086980"/>
          <w:cantSplit/>
          <w:trHeight w:val="290"/>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E28D66"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5784BB" w14:textId="77777777" w:rsidR="004A323A" w:rsidRDefault="004A323A">
            <w:pPr>
              <w:pStyle w:val="NormalWeb"/>
            </w:pPr>
            <w:r>
              <w:t>Perfect Combo Length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8BCB62" w14:textId="77777777" w:rsidR="004A323A" w:rsidRDefault="004A323A">
            <w:pPr>
              <w:pStyle w:val="NormalWeb"/>
            </w:pPr>
            <w:r>
              <w:t>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063317" w14:textId="77777777" w:rsidR="004A323A" w:rsidRDefault="004A323A">
            <w:pPr>
              <w:pStyle w:val="NormalWeb"/>
            </w:pPr>
            <w:r>
              <w:t>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E2AD96" w14:textId="77777777" w:rsidR="004A323A" w:rsidRDefault="004A323A"/>
        </w:tc>
      </w:tr>
      <w:tr w:rsidR="004A323A" w14:paraId="146171B5" w14:textId="77777777" w:rsidTr="006660AC">
        <w:trPr>
          <w:divId w:val="1341086980"/>
          <w:cantSplit/>
          <w:trHeight w:val="290"/>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12B1AD"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37065A" w14:textId="77777777" w:rsidR="004A323A" w:rsidRDefault="004A323A">
            <w:pPr>
              <w:pStyle w:val="NormalWeb"/>
            </w:pPr>
            <w:r>
              <w:t>Attack Ready-Up Time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FB6FA1" w14:textId="77777777" w:rsidR="004A323A" w:rsidRDefault="004A323A">
            <w:pPr>
              <w:pStyle w:val="NormalWeb"/>
            </w:pPr>
            <w:r>
              <w:t>0.5s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F65186" w14:textId="77777777" w:rsidR="004A323A" w:rsidRDefault="004A323A">
            <w:pPr>
              <w:pStyle w:val="NormalWeb"/>
            </w:pPr>
            <w:r>
              <w:t>0.5s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A259F1" w14:textId="77777777" w:rsidR="004A323A" w:rsidRDefault="004A323A">
            <w:pPr>
              <w:pStyle w:val="NormalWeb"/>
            </w:pPr>
            <w:r>
              <w:t>0.75s</w:t>
            </w:r>
          </w:p>
        </w:tc>
      </w:tr>
      <w:tr w:rsidR="004A323A" w14:paraId="0902DB36" w14:textId="77777777" w:rsidTr="006660AC">
        <w:trPr>
          <w:divId w:val="1341086980"/>
          <w:cantSplit/>
          <w:trHeight w:val="290"/>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53E998"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3558F1" w14:textId="77777777" w:rsidR="004A323A" w:rsidRDefault="004A323A">
            <w:pPr>
              <w:pStyle w:val="NormalWeb"/>
            </w:pPr>
            <w:r>
              <w:t>Attack Pool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A1DE9B" w14:textId="77777777" w:rsidR="004A323A" w:rsidRDefault="004A323A">
            <w:pPr>
              <w:pStyle w:val="NormalWeb"/>
            </w:pPr>
            <w:r>
              <w:t>High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E5BDF7" w14:textId="77777777" w:rsidR="004A323A" w:rsidRDefault="004A323A">
            <w:pPr>
              <w:pStyle w:val="NormalWeb"/>
            </w:pPr>
            <w:r>
              <w:t>U</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B5AEE2" w14:textId="77777777" w:rsidR="004A323A" w:rsidRDefault="004A323A"/>
        </w:tc>
      </w:tr>
      <w:tr w:rsidR="004A323A" w14:paraId="66644E1C" w14:textId="77777777" w:rsidTr="006660AC">
        <w:trPr>
          <w:divId w:val="1341086980"/>
          <w:cantSplit/>
          <w:trHeight w:val="290"/>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A0688E"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D7E36F" w14:textId="77777777" w:rsidR="004A323A" w:rsidRDefault="004A323A">
            <w:pPr>
              <w:pStyle w:val="NormalWeb"/>
            </w:pPr>
            <w:r>
              <w:t>Attack Damage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3CD69D" w14:textId="77777777" w:rsidR="004A323A" w:rsidRDefault="004A323A">
            <w:pPr>
              <w:pStyle w:val="NormalWeb"/>
            </w:pPr>
            <w: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023533" w14:textId="77777777" w:rsidR="004A323A" w:rsidRDefault="004A323A">
            <w:pPr>
              <w:pStyle w:val="NormalWeb"/>
            </w:pPr>
            <w: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BFE296" w14:textId="77777777" w:rsidR="004A323A" w:rsidRDefault="004A323A"/>
        </w:tc>
      </w:tr>
      <w:tr w:rsidR="004A323A" w14:paraId="16951C22" w14:textId="77777777" w:rsidTr="006660AC">
        <w:trPr>
          <w:divId w:val="1341086980"/>
          <w:cantSplit/>
          <w:trHeight w:val="30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157C29"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4911A1" w14:textId="77777777" w:rsidR="004A323A" w:rsidRDefault="004A323A">
            <w:pPr>
              <w:pStyle w:val="NormalWeb"/>
            </w:pPr>
            <w:r>
              <w:t>Attack Amount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361412" w14:textId="77777777" w:rsidR="004A323A" w:rsidRDefault="004A323A">
            <w:pPr>
              <w:pStyle w:val="NormalWeb"/>
            </w:pPr>
            <w: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ACD46C" w14:textId="77777777" w:rsidR="004A323A" w:rsidRDefault="004A323A">
            <w:pPr>
              <w:pStyle w:val="NormalWeb"/>
            </w:pPr>
            <w: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5E23ED" w14:textId="77777777" w:rsidR="004A323A" w:rsidRDefault="004A323A"/>
        </w:tc>
      </w:tr>
      <w:tr w:rsidR="004A323A" w14:paraId="4D2972B7" w14:textId="77777777" w:rsidTr="006660AC">
        <w:trPr>
          <w:divId w:val="1341086980"/>
          <w:cantSplit/>
          <w:trHeight w:val="278"/>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650071"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CEE2D1" w14:textId="77777777" w:rsidR="004A323A" w:rsidRDefault="004A323A">
            <w:pPr>
              <w:pStyle w:val="NormalWeb"/>
            </w:pPr>
            <w:r>
              <w:t>Score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E037D3"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CA99EF" w14:textId="77777777" w:rsidR="004A323A" w:rsidRDefault="004A323A">
            <w:pPr>
              <w:pStyle w:val="NormalWeb"/>
            </w:pPr>
            <w:r>
              <w:t>100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80181B" w14:textId="77777777" w:rsidR="004A323A" w:rsidRDefault="004A323A"/>
        </w:tc>
      </w:tr>
    </w:tbl>
    <w:p w14:paraId="4A22A515" w14:textId="77777777" w:rsidR="004A323A" w:rsidRDefault="004A323A" w:rsidP="006660AC">
      <w:pPr>
        <w:pStyle w:val="Heading3"/>
        <w:divId w:val="1341086980"/>
        <w:rPr>
          <w:sz w:val="36"/>
          <w:szCs w:val="36"/>
        </w:rPr>
      </w:pPr>
      <w:r>
        <w:t xml:space="preserve">Kasa </w:t>
      </w:r>
      <w:proofErr w:type="spellStart"/>
      <w:r>
        <w:t>Obake</w:t>
      </w:r>
      <w:proofErr w:type="spellEnd"/>
      <w:r>
        <w:t xml:space="preserve"> (Blue)</w:t>
      </w:r>
    </w:p>
    <w:tbl>
      <w:tblPr>
        <w:tblW w:w="9330"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828"/>
        <w:gridCol w:w="3969"/>
        <w:gridCol w:w="1850"/>
        <w:gridCol w:w="1181"/>
        <w:gridCol w:w="251"/>
        <w:gridCol w:w="251"/>
      </w:tblGrid>
      <w:tr w:rsidR="004A323A" w14:paraId="0269774E" w14:textId="77777777" w:rsidTr="004A323A">
        <w:trPr>
          <w:divId w:val="1341086980"/>
          <w:trHeight w:val="328"/>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23EA53" w14:textId="77777777" w:rsidR="004A323A" w:rsidRDefault="004A323A">
            <w:pPr>
              <w:pStyle w:val="NormalWeb"/>
              <w:jc w:val="center"/>
              <w:rPr>
                <w:b/>
                <w:bCs/>
              </w:rPr>
            </w:pPr>
            <w:r>
              <w:rPr>
                <w:rStyle w:val="Strong"/>
              </w:rPr>
              <w:t>Category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E147DF" w14:textId="77777777" w:rsidR="004A323A" w:rsidRDefault="004A323A">
            <w:pPr>
              <w:pStyle w:val="NormalWeb"/>
              <w:jc w:val="center"/>
              <w:rPr>
                <w:b/>
                <w:bCs/>
              </w:rPr>
            </w:pPr>
            <w:r>
              <w:rPr>
                <w:rStyle w:val="Strong"/>
              </w:rPr>
              <w:t>Variable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8F0810" w14:textId="77777777" w:rsidR="004A323A" w:rsidRDefault="004A323A">
            <w:pPr>
              <w:pStyle w:val="NormalWeb"/>
              <w:jc w:val="center"/>
              <w:rPr>
                <w:b/>
                <w:bCs/>
              </w:rPr>
            </w:pPr>
            <w:r>
              <w:rPr>
                <w:rStyle w:val="Strong"/>
              </w:rPr>
              <w:t>14.08.</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34FD52" w14:textId="77777777" w:rsidR="004A323A" w:rsidRDefault="004A323A">
            <w:pPr>
              <w:pStyle w:val="NormalWeb"/>
              <w:jc w:val="center"/>
              <w:rPr>
                <w:b/>
                <w:bCs/>
              </w:rPr>
            </w:pPr>
            <w:r>
              <w:rPr>
                <w:rStyle w:val="Strong"/>
              </w:rPr>
              <w:t>16.08</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E6EC69" w14:textId="77777777" w:rsidR="004A323A" w:rsidRDefault="004A323A">
            <w:pPr>
              <w:rPr>
                <w:b/>
                <w:bCs/>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0845C5" w14:textId="77777777" w:rsidR="004A323A" w:rsidRDefault="004A323A">
            <w:pPr>
              <w:rPr>
                <w:rFonts w:eastAsia="Times New Roman"/>
                <w:sz w:val="20"/>
                <w:szCs w:val="20"/>
              </w:rPr>
            </w:pPr>
          </w:p>
        </w:tc>
      </w:tr>
      <w:tr w:rsidR="004A323A" w14:paraId="3B5A9CCC" w14:textId="77777777" w:rsidTr="004A323A">
        <w:trPr>
          <w:divId w:val="1341086980"/>
          <w:cantSplit/>
          <w:trHeight w:val="328"/>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128B8F"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80A47A" w14:textId="77777777" w:rsidR="004A323A" w:rsidRDefault="004A323A">
            <w:pPr>
              <w:pStyle w:val="NormalWeb"/>
            </w:pPr>
            <w:r>
              <w:t>Health Points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329749" w14:textId="77777777" w:rsidR="004A323A" w:rsidRDefault="004A323A">
            <w:pPr>
              <w:pStyle w:val="NormalWeb"/>
            </w:pPr>
            <w:r>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E2C9D9"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666D44"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7A7EAE" w14:textId="77777777" w:rsidR="004A323A" w:rsidRDefault="004A323A">
            <w:pPr>
              <w:rPr>
                <w:rFonts w:eastAsia="Times New Roman"/>
                <w:sz w:val="20"/>
                <w:szCs w:val="20"/>
              </w:rPr>
            </w:pPr>
          </w:p>
        </w:tc>
      </w:tr>
      <w:tr w:rsidR="004A323A" w14:paraId="3BF25964" w14:textId="77777777" w:rsidTr="004A323A">
        <w:trPr>
          <w:divId w:val="1341086980"/>
          <w:cantSplit/>
          <w:trHeight w:val="368"/>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3E11CF"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3DE18E" w14:textId="77777777" w:rsidR="004A323A" w:rsidRDefault="004A323A">
            <w:pPr>
              <w:pStyle w:val="NormalWeb"/>
            </w:pPr>
            <w:r>
              <w:t>Perfect Combo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02D6A2" w14:textId="77777777" w:rsidR="004A323A" w:rsidRDefault="004A323A">
            <w:pPr>
              <w:pStyle w:val="NormalWeb"/>
            </w:pP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F0DAB9"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03A4D3"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D726A5" w14:textId="77777777" w:rsidR="004A323A" w:rsidRDefault="004A323A">
            <w:pPr>
              <w:rPr>
                <w:rFonts w:eastAsia="Times New Roman"/>
                <w:sz w:val="20"/>
                <w:szCs w:val="20"/>
              </w:rPr>
            </w:pPr>
          </w:p>
        </w:tc>
      </w:tr>
      <w:tr w:rsidR="004A323A" w14:paraId="26234380" w14:textId="77777777" w:rsidTr="004A323A">
        <w:trPr>
          <w:divId w:val="1341086980"/>
          <w:cantSplit/>
          <w:trHeight w:val="328"/>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5C15D0"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BDA726" w14:textId="77777777" w:rsidR="004A323A" w:rsidRDefault="004A323A">
            <w:pPr>
              <w:pStyle w:val="NormalWeb"/>
            </w:pPr>
            <w:r>
              <w:t>Perfect Combo Length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C24DCB" w14:textId="77777777" w:rsidR="004A323A" w:rsidRDefault="004A323A">
            <w:pPr>
              <w:pStyle w:val="NormalWeb"/>
            </w:pPr>
            <w:r>
              <w:t>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2F61A8"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C215A3"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C5037A" w14:textId="77777777" w:rsidR="004A323A" w:rsidRDefault="004A323A">
            <w:pPr>
              <w:rPr>
                <w:rFonts w:eastAsia="Times New Roman"/>
                <w:sz w:val="20"/>
                <w:szCs w:val="20"/>
              </w:rPr>
            </w:pPr>
          </w:p>
        </w:tc>
      </w:tr>
      <w:tr w:rsidR="004A323A" w14:paraId="756ABC28" w14:textId="77777777" w:rsidTr="004A323A">
        <w:trPr>
          <w:divId w:val="1341086980"/>
          <w:cantSplit/>
          <w:trHeight w:val="328"/>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E159B8"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3BC7FA" w14:textId="77777777" w:rsidR="004A323A" w:rsidRDefault="004A323A">
            <w:pPr>
              <w:pStyle w:val="NormalWeb"/>
            </w:pPr>
            <w:r>
              <w:t>Attack Ready-Up Time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739D61" w14:textId="77777777" w:rsidR="004A323A" w:rsidRDefault="004A323A">
            <w:pPr>
              <w:pStyle w:val="NormalWeb"/>
            </w:pPr>
            <w:r>
              <w:t>0.5s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699118" w14:textId="77777777" w:rsidR="004A323A" w:rsidRDefault="004A323A">
            <w:pPr>
              <w:pStyle w:val="NormalWeb"/>
            </w:pPr>
            <w:r>
              <w:t>0.75s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F00D0D"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318291" w14:textId="77777777" w:rsidR="004A323A" w:rsidRDefault="004A323A">
            <w:pPr>
              <w:rPr>
                <w:rFonts w:eastAsia="Times New Roman"/>
                <w:sz w:val="20"/>
                <w:szCs w:val="20"/>
              </w:rPr>
            </w:pPr>
          </w:p>
        </w:tc>
      </w:tr>
      <w:tr w:rsidR="004A323A" w14:paraId="7EA8C9BA" w14:textId="77777777" w:rsidTr="004A323A">
        <w:trPr>
          <w:divId w:val="1341086980"/>
          <w:cantSplit/>
          <w:trHeight w:val="328"/>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C12F50"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40CF62" w14:textId="77777777" w:rsidR="004A323A" w:rsidRDefault="004A323A">
            <w:pPr>
              <w:pStyle w:val="NormalWeb"/>
            </w:pPr>
            <w:r>
              <w:t>Attack Pool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60825F" w14:textId="77777777" w:rsidR="004A323A" w:rsidRDefault="004A323A">
            <w:pPr>
              <w:pStyle w:val="NormalWeb"/>
            </w:pPr>
            <w:r>
              <w:t>Low</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7650F3"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0C6BB9"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8D4BFC" w14:textId="77777777" w:rsidR="004A323A" w:rsidRDefault="004A323A">
            <w:pPr>
              <w:rPr>
                <w:rFonts w:eastAsia="Times New Roman"/>
                <w:sz w:val="20"/>
                <w:szCs w:val="20"/>
              </w:rPr>
            </w:pPr>
          </w:p>
        </w:tc>
      </w:tr>
      <w:tr w:rsidR="004A323A" w14:paraId="2C799F53" w14:textId="77777777" w:rsidTr="004A323A">
        <w:trPr>
          <w:divId w:val="1341086980"/>
          <w:cantSplit/>
          <w:trHeight w:val="328"/>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4FD3D7"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7EAEE8" w14:textId="77777777" w:rsidR="004A323A" w:rsidRDefault="004A323A">
            <w:pPr>
              <w:pStyle w:val="NormalWeb"/>
            </w:pPr>
            <w:r>
              <w:t>Attack Damage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08BEEA" w14:textId="77777777" w:rsidR="004A323A" w:rsidRDefault="004A323A">
            <w:pPr>
              <w:pStyle w:val="NormalWeb"/>
            </w:pPr>
            <w: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90FF88"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A7ED28"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41EEF8" w14:textId="77777777" w:rsidR="004A323A" w:rsidRDefault="004A323A">
            <w:pPr>
              <w:rPr>
                <w:rFonts w:eastAsia="Times New Roman"/>
                <w:sz w:val="20"/>
                <w:szCs w:val="20"/>
              </w:rPr>
            </w:pPr>
          </w:p>
        </w:tc>
      </w:tr>
      <w:tr w:rsidR="004A323A" w14:paraId="00BF801A" w14:textId="77777777" w:rsidTr="004A323A">
        <w:trPr>
          <w:divId w:val="1341086980"/>
          <w:cantSplit/>
          <w:trHeight w:val="341"/>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E1F71D"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D1E3B6" w14:textId="77777777" w:rsidR="004A323A" w:rsidRDefault="004A323A">
            <w:pPr>
              <w:pStyle w:val="NormalWeb"/>
            </w:pPr>
            <w:r>
              <w:t>Attack Amount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197E3C" w14:textId="77777777" w:rsidR="004A323A" w:rsidRDefault="004A323A">
            <w:pPr>
              <w:pStyle w:val="NormalWeb"/>
            </w:pPr>
            <w: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0C715A"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657451"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2C3378" w14:textId="77777777" w:rsidR="004A323A" w:rsidRDefault="004A323A">
            <w:pPr>
              <w:rPr>
                <w:rFonts w:eastAsia="Times New Roman"/>
                <w:sz w:val="20"/>
                <w:szCs w:val="20"/>
              </w:rPr>
            </w:pPr>
          </w:p>
        </w:tc>
      </w:tr>
      <w:tr w:rsidR="004A323A" w14:paraId="78040284" w14:textId="77777777" w:rsidTr="004A323A">
        <w:trPr>
          <w:divId w:val="1341086980"/>
          <w:cantSplit/>
          <w:trHeight w:val="31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A22283"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12D6DA" w14:textId="77777777" w:rsidR="004A323A" w:rsidRDefault="004A323A">
            <w:pPr>
              <w:pStyle w:val="NormalWeb"/>
            </w:pPr>
            <w:r>
              <w:t>Score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C957A4" w14:textId="77777777" w:rsidR="004A323A" w:rsidRDefault="004A323A">
            <w:pPr>
              <w:pStyle w:val="NormalWeb"/>
            </w:pPr>
            <w:r>
              <w:t>100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33FE61"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B293E0"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DFBA89" w14:textId="77777777" w:rsidR="004A323A" w:rsidRDefault="004A323A">
            <w:pPr>
              <w:rPr>
                <w:rFonts w:eastAsia="Times New Roman"/>
                <w:sz w:val="20"/>
                <w:szCs w:val="20"/>
              </w:rPr>
            </w:pPr>
          </w:p>
        </w:tc>
      </w:tr>
    </w:tbl>
    <w:p w14:paraId="4CE17F9B" w14:textId="77777777" w:rsidR="004A323A" w:rsidRDefault="004A323A" w:rsidP="00B8175A">
      <w:pPr>
        <w:pStyle w:val="Heading3"/>
        <w:divId w:val="1341086980"/>
        <w:rPr>
          <w:sz w:val="36"/>
          <w:szCs w:val="36"/>
        </w:rPr>
      </w:pPr>
      <w:proofErr w:type="spellStart"/>
      <w:r>
        <w:t>Onibi</w:t>
      </w:r>
      <w:proofErr w:type="spellEnd"/>
      <w:r>
        <w:t xml:space="preserve"> </w:t>
      </w:r>
    </w:p>
    <w:tbl>
      <w:tblPr>
        <w:tblW w:w="9374"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040"/>
        <w:gridCol w:w="4429"/>
        <w:gridCol w:w="2065"/>
        <w:gridCol w:w="280"/>
        <w:gridCol w:w="280"/>
        <w:gridCol w:w="280"/>
      </w:tblGrid>
      <w:tr w:rsidR="004A323A" w14:paraId="331E29B5" w14:textId="77777777" w:rsidTr="004A323A">
        <w:trPr>
          <w:divId w:val="1341086980"/>
          <w:trHeight w:val="30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E94EAE" w14:textId="77777777" w:rsidR="004A323A" w:rsidRDefault="004A323A">
            <w:pPr>
              <w:pStyle w:val="NormalWeb"/>
              <w:jc w:val="center"/>
              <w:rPr>
                <w:b/>
                <w:bCs/>
              </w:rPr>
            </w:pPr>
            <w:r>
              <w:rPr>
                <w:rStyle w:val="Strong"/>
              </w:rPr>
              <w:t>Category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7C15DE" w14:textId="77777777" w:rsidR="004A323A" w:rsidRDefault="004A323A">
            <w:pPr>
              <w:pStyle w:val="NormalWeb"/>
              <w:jc w:val="center"/>
              <w:rPr>
                <w:b/>
                <w:bCs/>
              </w:rPr>
            </w:pPr>
            <w:r>
              <w:rPr>
                <w:rStyle w:val="Strong"/>
              </w:rPr>
              <w:t>Variable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5FC962" w14:textId="77777777" w:rsidR="004A323A" w:rsidRDefault="004A323A">
            <w:pPr>
              <w:pStyle w:val="NormalWeb"/>
              <w:jc w:val="center"/>
              <w:rPr>
                <w:b/>
                <w:bCs/>
              </w:rPr>
            </w:pPr>
            <w:r>
              <w:rPr>
                <w:rStyle w:val="Strong"/>
              </w:rPr>
              <w:t>14.08.</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BD7603" w14:textId="77777777" w:rsidR="004A323A" w:rsidRDefault="004A323A">
            <w:pPr>
              <w:rPr>
                <w:b/>
                <w:bCs/>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6540E2"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76F83E" w14:textId="77777777" w:rsidR="004A323A" w:rsidRDefault="004A323A">
            <w:pPr>
              <w:rPr>
                <w:rFonts w:eastAsia="Times New Roman"/>
                <w:sz w:val="20"/>
                <w:szCs w:val="20"/>
              </w:rPr>
            </w:pPr>
          </w:p>
        </w:tc>
      </w:tr>
      <w:tr w:rsidR="004A323A" w14:paraId="714CA22E" w14:textId="77777777" w:rsidTr="004A323A">
        <w:trPr>
          <w:divId w:val="1341086980"/>
          <w:cantSplit/>
          <w:trHeight w:val="30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32CDA9"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089C1E" w14:textId="77777777" w:rsidR="004A323A" w:rsidRDefault="004A323A">
            <w:pPr>
              <w:pStyle w:val="NormalWeb"/>
            </w:pPr>
            <w:r>
              <w:t>Health Points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5A0EED" w14:textId="77777777" w:rsidR="004A323A" w:rsidRDefault="004A323A">
            <w:pPr>
              <w:pStyle w:val="NormalWeb"/>
            </w:pPr>
            <w:r>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FB86BF"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6D0F67"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F496DD" w14:textId="77777777" w:rsidR="004A323A" w:rsidRDefault="004A323A">
            <w:pPr>
              <w:rPr>
                <w:rFonts w:eastAsia="Times New Roman"/>
                <w:sz w:val="20"/>
                <w:szCs w:val="20"/>
              </w:rPr>
            </w:pPr>
          </w:p>
        </w:tc>
      </w:tr>
      <w:tr w:rsidR="004A323A" w14:paraId="1925EFE1" w14:textId="77777777" w:rsidTr="004A323A">
        <w:trPr>
          <w:divId w:val="1341086980"/>
          <w:cantSplit/>
          <w:trHeight w:val="343"/>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F6AF55"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B103A7" w14:textId="77777777" w:rsidR="004A323A" w:rsidRDefault="004A323A">
            <w:pPr>
              <w:pStyle w:val="NormalWeb"/>
            </w:pPr>
            <w:r>
              <w:t>Perfect Combo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E60B37" w14:textId="77777777" w:rsidR="004A323A" w:rsidRDefault="004A323A">
            <w:pPr>
              <w:pStyle w:val="NormalWeb"/>
            </w:pP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4905E2"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73A531"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950678" w14:textId="77777777" w:rsidR="004A323A" w:rsidRDefault="004A323A">
            <w:pPr>
              <w:rPr>
                <w:rFonts w:eastAsia="Times New Roman"/>
                <w:sz w:val="20"/>
                <w:szCs w:val="20"/>
              </w:rPr>
            </w:pPr>
          </w:p>
        </w:tc>
      </w:tr>
      <w:tr w:rsidR="004A323A" w14:paraId="1FEEB9C9" w14:textId="77777777" w:rsidTr="004A323A">
        <w:trPr>
          <w:divId w:val="1341086980"/>
          <w:cantSplit/>
          <w:trHeight w:val="30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704CC0"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3D3C8F" w14:textId="77777777" w:rsidR="004A323A" w:rsidRDefault="004A323A">
            <w:pPr>
              <w:pStyle w:val="NormalWeb"/>
            </w:pPr>
            <w:r>
              <w:t>Perfect Combo Length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493FD9" w14:textId="77777777" w:rsidR="004A323A" w:rsidRDefault="004A323A">
            <w:pPr>
              <w:pStyle w:val="NormalWeb"/>
            </w:pPr>
            <w:r>
              <w:t>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233216"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45500E"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1D0FAA" w14:textId="77777777" w:rsidR="004A323A" w:rsidRDefault="004A323A">
            <w:pPr>
              <w:rPr>
                <w:rFonts w:eastAsia="Times New Roman"/>
                <w:sz w:val="20"/>
                <w:szCs w:val="20"/>
              </w:rPr>
            </w:pPr>
          </w:p>
        </w:tc>
      </w:tr>
      <w:tr w:rsidR="004A323A" w14:paraId="51D72D1B" w14:textId="77777777" w:rsidTr="004A323A">
        <w:trPr>
          <w:divId w:val="1341086980"/>
          <w:cantSplit/>
          <w:trHeight w:val="30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5A235F"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0BB4B3" w14:textId="77777777" w:rsidR="004A323A" w:rsidRDefault="004A323A">
            <w:pPr>
              <w:pStyle w:val="NormalWeb"/>
            </w:pPr>
            <w:r>
              <w:t>Attack Ready-Up Time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2011EB" w14:textId="77777777" w:rsidR="004A323A" w:rsidRDefault="004A323A">
            <w:pPr>
              <w:pStyle w:val="NormalWeb"/>
            </w:pPr>
            <w:r>
              <w:t>0.75s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5C2482"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F17BA6"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2162C7" w14:textId="77777777" w:rsidR="004A323A" w:rsidRDefault="004A323A">
            <w:pPr>
              <w:rPr>
                <w:rFonts w:eastAsia="Times New Roman"/>
                <w:sz w:val="20"/>
                <w:szCs w:val="20"/>
              </w:rPr>
            </w:pPr>
          </w:p>
        </w:tc>
      </w:tr>
      <w:tr w:rsidR="004A323A" w14:paraId="13C9CFE2" w14:textId="77777777" w:rsidTr="004A323A">
        <w:trPr>
          <w:divId w:val="1341086980"/>
          <w:cantSplit/>
          <w:trHeight w:val="30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EA4338"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219017" w14:textId="77777777" w:rsidR="004A323A" w:rsidRDefault="004A323A">
            <w:pPr>
              <w:pStyle w:val="NormalWeb"/>
            </w:pPr>
            <w:r>
              <w:t>Attack Pool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A1868B" w14:textId="77777777" w:rsidR="004A323A" w:rsidRDefault="004A323A">
            <w:pPr>
              <w:pStyle w:val="NormalWeb"/>
            </w:pPr>
            <w:proofErr w:type="spellStart"/>
            <w:r>
              <w:t>Center</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B34135"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D98FBC"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6BCDFB" w14:textId="77777777" w:rsidR="004A323A" w:rsidRDefault="004A323A">
            <w:pPr>
              <w:rPr>
                <w:rFonts w:eastAsia="Times New Roman"/>
                <w:sz w:val="20"/>
                <w:szCs w:val="20"/>
              </w:rPr>
            </w:pPr>
          </w:p>
        </w:tc>
      </w:tr>
      <w:tr w:rsidR="004A323A" w14:paraId="7A50CFC1" w14:textId="77777777" w:rsidTr="004A323A">
        <w:trPr>
          <w:divId w:val="1341086980"/>
          <w:cantSplit/>
          <w:trHeight w:val="30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38BF55"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10FC7D" w14:textId="77777777" w:rsidR="004A323A" w:rsidRDefault="004A323A">
            <w:pPr>
              <w:pStyle w:val="NormalWeb"/>
            </w:pPr>
            <w:r>
              <w:t>Attack Damage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B334BC" w14:textId="77777777" w:rsidR="004A323A" w:rsidRDefault="004A323A">
            <w:pPr>
              <w:pStyle w:val="NormalWeb"/>
            </w:pPr>
            <w: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FAC44B"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4973B2"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E856A4" w14:textId="77777777" w:rsidR="004A323A" w:rsidRDefault="004A323A">
            <w:pPr>
              <w:rPr>
                <w:rFonts w:eastAsia="Times New Roman"/>
                <w:sz w:val="20"/>
                <w:szCs w:val="20"/>
              </w:rPr>
            </w:pPr>
          </w:p>
        </w:tc>
      </w:tr>
      <w:tr w:rsidR="004A323A" w14:paraId="1D0D20CC" w14:textId="77777777" w:rsidTr="004A323A">
        <w:trPr>
          <w:divId w:val="1341086980"/>
          <w:cantSplit/>
          <w:trHeight w:val="317"/>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3F1AD3"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F4BFEE" w14:textId="77777777" w:rsidR="004A323A" w:rsidRDefault="004A323A">
            <w:pPr>
              <w:pStyle w:val="NormalWeb"/>
            </w:pPr>
            <w:r>
              <w:t>Attack Amount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73FEE7" w14:textId="77777777" w:rsidR="004A323A" w:rsidRDefault="004A323A">
            <w:pPr>
              <w:pStyle w:val="NormalWeb"/>
            </w:pPr>
            <w: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06BDE9"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B04CE4"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8297FA" w14:textId="77777777" w:rsidR="004A323A" w:rsidRDefault="004A323A">
            <w:pPr>
              <w:rPr>
                <w:rFonts w:eastAsia="Times New Roman"/>
                <w:sz w:val="20"/>
                <w:szCs w:val="20"/>
              </w:rPr>
            </w:pPr>
          </w:p>
        </w:tc>
      </w:tr>
      <w:tr w:rsidR="004A323A" w14:paraId="2E1CF76C" w14:textId="77777777" w:rsidTr="004A323A">
        <w:trPr>
          <w:divId w:val="1341086980"/>
          <w:cantSplit/>
          <w:trHeight w:val="29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AFF6D2"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9C9F6B" w14:textId="77777777" w:rsidR="004A323A" w:rsidRDefault="004A323A">
            <w:pPr>
              <w:pStyle w:val="NormalWeb"/>
            </w:pPr>
            <w:r>
              <w:t>Score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9CB080" w14:textId="77777777" w:rsidR="004A323A" w:rsidRDefault="004A323A">
            <w:pPr>
              <w:pStyle w:val="NormalWeb"/>
            </w:pPr>
            <w:r>
              <w:t>100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2BF62C"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8F9708"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A1C55A" w14:textId="77777777" w:rsidR="004A323A" w:rsidRDefault="004A323A">
            <w:pPr>
              <w:rPr>
                <w:rFonts w:eastAsia="Times New Roman"/>
                <w:sz w:val="20"/>
                <w:szCs w:val="20"/>
              </w:rPr>
            </w:pPr>
          </w:p>
        </w:tc>
      </w:tr>
    </w:tbl>
    <w:p w14:paraId="284CC007" w14:textId="77777777" w:rsidR="004A323A" w:rsidRDefault="004A323A" w:rsidP="00B8175A">
      <w:pPr>
        <w:pStyle w:val="Heading3"/>
        <w:divId w:val="1341086980"/>
        <w:rPr>
          <w:sz w:val="36"/>
          <w:szCs w:val="36"/>
        </w:rPr>
      </w:pPr>
      <w:proofErr w:type="spellStart"/>
      <w:r>
        <w:t>Akaname</w:t>
      </w:r>
      <w:proofErr w:type="spellEnd"/>
    </w:p>
    <w:tbl>
      <w:tblPr>
        <w:tblW w:w="9298"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932"/>
        <w:gridCol w:w="4192"/>
        <w:gridCol w:w="2379"/>
        <w:gridCol w:w="265"/>
        <w:gridCol w:w="265"/>
        <w:gridCol w:w="265"/>
      </w:tblGrid>
      <w:tr w:rsidR="004A323A" w14:paraId="17EFA61F" w14:textId="77777777" w:rsidTr="004A323A">
        <w:trPr>
          <w:divId w:val="1341086980"/>
          <w:trHeight w:val="7"/>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6FA58F" w14:textId="77777777" w:rsidR="004A323A" w:rsidRDefault="004A323A">
            <w:pPr>
              <w:pStyle w:val="NormalWeb"/>
              <w:jc w:val="center"/>
              <w:rPr>
                <w:b/>
                <w:bCs/>
              </w:rPr>
            </w:pPr>
            <w:r>
              <w:rPr>
                <w:rStyle w:val="Strong"/>
              </w:rPr>
              <w:t>Category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2F30B3" w14:textId="77777777" w:rsidR="004A323A" w:rsidRDefault="004A323A">
            <w:pPr>
              <w:pStyle w:val="NormalWeb"/>
              <w:jc w:val="center"/>
              <w:rPr>
                <w:b/>
                <w:bCs/>
              </w:rPr>
            </w:pPr>
            <w:r>
              <w:rPr>
                <w:rStyle w:val="Strong"/>
              </w:rPr>
              <w:t>Variable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6BFD05" w14:textId="77777777" w:rsidR="004A323A" w:rsidRDefault="004A323A">
            <w:pPr>
              <w:pStyle w:val="NormalWeb"/>
              <w:jc w:val="center"/>
              <w:rPr>
                <w:b/>
                <w:bCs/>
              </w:rPr>
            </w:pPr>
            <w:r>
              <w:rPr>
                <w:rStyle w:val="Strong"/>
              </w:rPr>
              <w:t>14.08.</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D69948" w14:textId="77777777" w:rsidR="004A323A" w:rsidRDefault="004A323A">
            <w:pPr>
              <w:rPr>
                <w:b/>
                <w:bCs/>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C351A5"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2015C4" w14:textId="77777777" w:rsidR="004A323A" w:rsidRDefault="004A323A">
            <w:pPr>
              <w:rPr>
                <w:rFonts w:eastAsia="Times New Roman"/>
                <w:sz w:val="20"/>
                <w:szCs w:val="20"/>
              </w:rPr>
            </w:pPr>
          </w:p>
        </w:tc>
      </w:tr>
      <w:tr w:rsidR="004A323A" w14:paraId="48842D61" w14:textId="77777777" w:rsidTr="004A323A">
        <w:trPr>
          <w:divId w:val="1341086980"/>
          <w:cantSplit/>
          <w:trHeight w:val="7"/>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C4A34A"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B93849" w14:textId="77777777" w:rsidR="004A323A" w:rsidRDefault="004A323A">
            <w:pPr>
              <w:pStyle w:val="NormalWeb"/>
            </w:pPr>
            <w:r>
              <w:t>Health Points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B0F94B" w14:textId="77777777" w:rsidR="004A323A" w:rsidRDefault="004A323A">
            <w:pPr>
              <w:pStyle w:val="NormalWeb"/>
            </w:pPr>
            <w: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58BBF8"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2FC72D"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F8D806" w14:textId="77777777" w:rsidR="004A323A" w:rsidRDefault="004A323A">
            <w:pPr>
              <w:rPr>
                <w:rFonts w:eastAsia="Times New Roman"/>
                <w:sz w:val="20"/>
                <w:szCs w:val="20"/>
              </w:rPr>
            </w:pPr>
          </w:p>
        </w:tc>
      </w:tr>
      <w:tr w:rsidR="004A323A" w14:paraId="46E065BC" w14:textId="77777777" w:rsidTr="004A323A">
        <w:trPr>
          <w:divId w:val="1341086980"/>
          <w:cantSplit/>
          <w:trHeight w:val="8"/>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CDBBDB"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AC7D54" w14:textId="77777777" w:rsidR="004A323A" w:rsidRDefault="004A323A">
            <w:pPr>
              <w:pStyle w:val="NormalWeb"/>
            </w:pPr>
            <w:r>
              <w:t>Perfect Combo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50BEE8" w14:textId="77777777" w:rsidR="004A323A" w:rsidRDefault="004A323A">
            <w:pPr>
              <w:pStyle w:val="NormalWeb"/>
            </w:pP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B89762"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9460EB"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56FACC" w14:textId="77777777" w:rsidR="004A323A" w:rsidRDefault="004A323A">
            <w:pPr>
              <w:rPr>
                <w:rFonts w:eastAsia="Times New Roman"/>
                <w:sz w:val="20"/>
                <w:szCs w:val="20"/>
              </w:rPr>
            </w:pPr>
          </w:p>
        </w:tc>
      </w:tr>
      <w:tr w:rsidR="004A323A" w14:paraId="69A34DAF" w14:textId="77777777" w:rsidTr="004A323A">
        <w:trPr>
          <w:divId w:val="1341086980"/>
          <w:cantSplit/>
          <w:trHeight w:val="7"/>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ABC06E"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01FB5A" w14:textId="77777777" w:rsidR="004A323A" w:rsidRDefault="004A323A">
            <w:pPr>
              <w:pStyle w:val="NormalWeb"/>
            </w:pPr>
            <w:r>
              <w:t>Perfect Combo Length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1478CD" w14:textId="77777777" w:rsidR="004A323A" w:rsidRDefault="004A323A">
            <w:pPr>
              <w:pStyle w:val="NormalWeb"/>
            </w:pPr>
            <w:r>
              <w:t>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6B006C"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FC3907"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249CE1" w14:textId="77777777" w:rsidR="004A323A" w:rsidRDefault="004A323A">
            <w:pPr>
              <w:rPr>
                <w:rFonts w:eastAsia="Times New Roman"/>
                <w:sz w:val="20"/>
                <w:szCs w:val="20"/>
              </w:rPr>
            </w:pPr>
          </w:p>
        </w:tc>
      </w:tr>
      <w:tr w:rsidR="004A323A" w14:paraId="62A8ACC9" w14:textId="77777777" w:rsidTr="004A323A">
        <w:trPr>
          <w:divId w:val="1341086980"/>
          <w:cantSplit/>
          <w:trHeight w:val="7"/>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E82CC8"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0AD850" w14:textId="77777777" w:rsidR="004A323A" w:rsidRDefault="004A323A">
            <w:pPr>
              <w:pStyle w:val="NormalWeb"/>
            </w:pPr>
            <w:r>
              <w:t>Attack Ready-Up Time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193EDE" w14:textId="77777777" w:rsidR="004A323A" w:rsidRDefault="004A323A">
            <w:pPr>
              <w:pStyle w:val="NormalWeb"/>
            </w:pPr>
            <w:r>
              <w:t>0.75s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8DA145"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7086A4"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EA32B8" w14:textId="77777777" w:rsidR="004A323A" w:rsidRDefault="004A323A">
            <w:pPr>
              <w:rPr>
                <w:rFonts w:eastAsia="Times New Roman"/>
                <w:sz w:val="20"/>
                <w:szCs w:val="20"/>
              </w:rPr>
            </w:pPr>
          </w:p>
        </w:tc>
      </w:tr>
      <w:tr w:rsidR="004A323A" w14:paraId="593FFE1F" w14:textId="77777777" w:rsidTr="004A323A">
        <w:trPr>
          <w:divId w:val="1341086980"/>
          <w:cantSplit/>
          <w:trHeight w:val="7"/>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F9833E"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2CD4C4" w14:textId="77777777" w:rsidR="004A323A" w:rsidRDefault="004A323A">
            <w:pPr>
              <w:pStyle w:val="NormalWeb"/>
            </w:pPr>
            <w:r>
              <w:t>Attack Pool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EB24C5" w14:textId="77777777" w:rsidR="004A323A" w:rsidRDefault="004A323A">
            <w:pPr>
              <w:pStyle w:val="NormalWeb"/>
            </w:pPr>
            <w:r>
              <w:t xml:space="preserve">Low, </w:t>
            </w:r>
            <w:proofErr w:type="spellStart"/>
            <w:r>
              <w:t>Center</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EE4A92"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AF94F0"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F1831E" w14:textId="77777777" w:rsidR="004A323A" w:rsidRDefault="004A323A">
            <w:pPr>
              <w:rPr>
                <w:rFonts w:eastAsia="Times New Roman"/>
                <w:sz w:val="20"/>
                <w:szCs w:val="20"/>
              </w:rPr>
            </w:pPr>
          </w:p>
        </w:tc>
      </w:tr>
      <w:tr w:rsidR="004A323A" w14:paraId="51809C4D" w14:textId="77777777" w:rsidTr="004A323A">
        <w:trPr>
          <w:divId w:val="1341086980"/>
          <w:cantSplit/>
          <w:trHeight w:val="7"/>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04DE95"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DB9C25" w14:textId="77777777" w:rsidR="004A323A" w:rsidRDefault="004A323A">
            <w:pPr>
              <w:pStyle w:val="NormalWeb"/>
            </w:pPr>
            <w:r>
              <w:t>Attack Damage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02231D" w14:textId="77777777" w:rsidR="004A323A" w:rsidRDefault="004A323A">
            <w:pPr>
              <w:pStyle w:val="NormalWeb"/>
            </w:pPr>
            <w: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09EA0C"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64B862"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026245" w14:textId="77777777" w:rsidR="004A323A" w:rsidRDefault="004A323A">
            <w:pPr>
              <w:rPr>
                <w:rFonts w:eastAsia="Times New Roman"/>
                <w:sz w:val="20"/>
                <w:szCs w:val="20"/>
              </w:rPr>
            </w:pPr>
          </w:p>
        </w:tc>
      </w:tr>
      <w:tr w:rsidR="004A323A" w14:paraId="04084445" w14:textId="77777777" w:rsidTr="004A323A">
        <w:trPr>
          <w:divId w:val="1341086980"/>
          <w:cantSplit/>
          <w:trHeight w:val="7"/>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F90865"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C3DD09" w14:textId="77777777" w:rsidR="004A323A" w:rsidRDefault="004A323A">
            <w:pPr>
              <w:pStyle w:val="NormalWeb"/>
            </w:pPr>
            <w:r>
              <w:t>Attack Amount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039403" w14:textId="77777777" w:rsidR="004A323A" w:rsidRDefault="004A323A">
            <w:pPr>
              <w:pStyle w:val="NormalWeb"/>
            </w:pPr>
            <w: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520696"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D39DFB"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6078D5" w14:textId="77777777" w:rsidR="004A323A" w:rsidRDefault="004A323A">
            <w:pPr>
              <w:rPr>
                <w:rFonts w:eastAsia="Times New Roman"/>
                <w:sz w:val="20"/>
                <w:szCs w:val="20"/>
              </w:rPr>
            </w:pPr>
          </w:p>
        </w:tc>
      </w:tr>
      <w:tr w:rsidR="004A323A" w14:paraId="34002B9B" w14:textId="77777777" w:rsidTr="004A323A">
        <w:trPr>
          <w:divId w:val="1341086980"/>
          <w:cantSplit/>
          <w:trHeight w:val="7"/>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2FCA15"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685840" w14:textId="77777777" w:rsidR="004A323A" w:rsidRDefault="004A323A">
            <w:pPr>
              <w:pStyle w:val="NormalWeb"/>
            </w:pPr>
            <w:r>
              <w:t>Score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0E7A2D" w14:textId="77777777" w:rsidR="004A323A" w:rsidRDefault="004A323A">
            <w:pPr>
              <w:pStyle w:val="NormalWeb"/>
            </w:pPr>
            <w:r>
              <w:t>100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71CB8B"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9A5A01"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7BAF48" w14:textId="77777777" w:rsidR="004A323A" w:rsidRDefault="004A323A">
            <w:pPr>
              <w:rPr>
                <w:rFonts w:eastAsia="Times New Roman"/>
                <w:sz w:val="20"/>
                <w:szCs w:val="20"/>
              </w:rPr>
            </w:pPr>
          </w:p>
        </w:tc>
      </w:tr>
    </w:tbl>
    <w:p w14:paraId="0595B9F8" w14:textId="77777777" w:rsidR="004A323A" w:rsidRDefault="004A323A" w:rsidP="00B8175A">
      <w:pPr>
        <w:pStyle w:val="Heading3"/>
        <w:divId w:val="1341086980"/>
        <w:rPr>
          <w:sz w:val="36"/>
          <w:szCs w:val="36"/>
        </w:rPr>
      </w:pPr>
      <w:r>
        <w:t>Kappa</w:t>
      </w:r>
    </w:p>
    <w:tbl>
      <w:tblPr>
        <w:tblW w:w="9358"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507"/>
        <w:gridCol w:w="3271"/>
        <w:gridCol w:w="2641"/>
        <w:gridCol w:w="1525"/>
        <w:gridCol w:w="207"/>
        <w:gridCol w:w="207"/>
      </w:tblGrid>
      <w:tr w:rsidR="004A323A" w14:paraId="5C8589D2" w14:textId="77777777" w:rsidTr="004A323A">
        <w:trPr>
          <w:divId w:val="1341086980"/>
          <w:trHeight w:val="298"/>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0C1EB5" w14:textId="77777777" w:rsidR="004A323A" w:rsidRDefault="004A323A">
            <w:pPr>
              <w:pStyle w:val="NormalWeb"/>
              <w:jc w:val="center"/>
              <w:rPr>
                <w:b/>
                <w:bCs/>
              </w:rPr>
            </w:pPr>
            <w:r>
              <w:rPr>
                <w:rStyle w:val="Strong"/>
              </w:rPr>
              <w:t>Category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02E7C2" w14:textId="77777777" w:rsidR="004A323A" w:rsidRDefault="004A323A">
            <w:pPr>
              <w:pStyle w:val="NormalWeb"/>
              <w:jc w:val="center"/>
              <w:rPr>
                <w:b/>
                <w:bCs/>
              </w:rPr>
            </w:pPr>
            <w:r>
              <w:rPr>
                <w:rStyle w:val="Strong"/>
              </w:rPr>
              <w:t>Variable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81EDCC" w14:textId="77777777" w:rsidR="004A323A" w:rsidRDefault="004A323A">
            <w:pPr>
              <w:pStyle w:val="NormalWeb"/>
              <w:jc w:val="center"/>
              <w:rPr>
                <w:b/>
                <w:bCs/>
              </w:rPr>
            </w:pPr>
            <w:r>
              <w:rPr>
                <w:rStyle w:val="Strong"/>
              </w:rPr>
              <w:t>14.08.</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8C694D" w14:textId="77777777" w:rsidR="004A323A" w:rsidRDefault="004A323A">
            <w:pPr>
              <w:pStyle w:val="NormalWeb"/>
              <w:jc w:val="center"/>
              <w:rPr>
                <w:b/>
                <w:bCs/>
              </w:rPr>
            </w:pPr>
            <w:r>
              <w:rPr>
                <w:rStyle w:val="Strong"/>
              </w:rPr>
              <w:t>16.08.</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B07FAD" w14:textId="77777777" w:rsidR="004A323A" w:rsidRDefault="004A323A">
            <w:pPr>
              <w:rPr>
                <w:b/>
                <w:bCs/>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1ECC03" w14:textId="77777777" w:rsidR="004A323A" w:rsidRDefault="004A323A">
            <w:pPr>
              <w:rPr>
                <w:rFonts w:eastAsia="Times New Roman"/>
                <w:sz w:val="20"/>
                <w:szCs w:val="20"/>
              </w:rPr>
            </w:pPr>
          </w:p>
        </w:tc>
      </w:tr>
      <w:tr w:rsidR="004A323A" w14:paraId="5F4E44A1" w14:textId="77777777" w:rsidTr="004A323A">
        <w:trPr>
          <w:divId w:val="1341086980"/>
          <w:cantSplit/>
          <w:trHeight w:val="298"/>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052B83"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62FB7D" w14:textId="77777777" w:rsidR="004A323A" w:rsidRDefault="004A323A">
            <w:pPr>
              <w:pStyle w:val="NormalWeb"/>
            </w:pPr>
            <w:r>
              <w:t>Health Points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56950C" w14:textId="77777777" w:rsidR="004A323A" w:rsidRDefault="004A323A">
            <w:pPr>
              <w:pStyle w:val="NormalWeb"/>
            </w:pPr>
            <w: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A0AE66"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4F4C01"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23B11B" w14:textId="77777777" w:rsidR="004A323A" w:rsidRDefault="004A323A">
            <w:pPr>
              <w:rPr>
                <w:rFonts w:eastAsia="Times New Roman"/>
                <w:sz w:val="20"/>
                <w:szCs w:val="20"/>
              </w:rPr>
            </w:pPr>
          </w:p>
        </w:tc>
      </w:tr>
      <w:tr w:rsidR="004A323A" w14:paraId="14ADACA5" w14:textId="77777777" w:rsidTr="004A323A">
        <w:trPr>
          <w:divId w:val="1341086980"/>
          <w:cantSplit/>
          <w:trHeight w:val="336"/>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ABBCF0"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7C24F8" w14:textId="77777777" w:rsidR="004A323A" w:rsidRDefault="004A323A">
            <w:pPr>
              <w:pStyle w:val="NormalWeb"/>
            </w:pPr>
            <w:r>
              <w:t>Perfect Combo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A31981" w14:textId="77777777" w:rsidR="004A323A" w:rsidRDefault="004A323A">
            <w:pPr>
              <w:pStyle w:val="NormalWeb"/>
            </w:pP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165AC8" w14:textId="77777777" w:rsidR="004A323A" w:rsidRDefault="004A323A">
            <w:pPr>
              <w:pStyle w:val="NormalWeb"/>
            </w:pP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A57A3A"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4EFF86" w14:textId="77777777" w:rsidR="004A323A" w:rsidRDefault="004A323A">
            <w:pPr>
              <w:rPr>
                <w:rFonts w:eastAsia="Times New Roman"/>
                <w:sz w:val="20"/>
                <w:szCs w:val="20"/>
              </w:rPr>
            </w:pPr>
          </w:p>
        </w:tc>
      </w:tr>
      <w:tr w:rsidR="004A323A" w14:paraId="4AD46EA2" w14:textId="77777777" w:rsidTr="004A323A">
        <w:trPr>
          <w:divId w:val="1341086980"/>
          <w:cantSplit/>
          <w:trHeight w:val="298"/>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C4FE3F"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5A9B97" w14:textId="77777777" w:rsidR="004A323A" w:rsidRDefault="004A323A">
            <w:pPr>
              <w:pStyle w:val="NormalWeb"/>
            </w:pPr>
            <w:r>
              <w:t>Perfect Combo Length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0FCE7E" w14:textId="77777777" w:rsidR="004A323A" w:rsidRDefault="004A323A">
            <w:pPr>
              <w:pStyle w:val="NormalWeb"/>
            </w:pPr>
            <w:r>
              <w:t>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717B10"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8ACCA3"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D9490E" w14:textId="77777777" w:rsidR="004A323A" w:rsidRDefault="004A323A">
            <w:pPr>
              <w:rPr>
                <w:rFonts w:eastAsia="Times New Roman"/>
                <w:sz w:val="20"/>
                <w:szCs w:val="20"/>
              </w:rPr>
            </w:pPr>
          </w:p>
        </w:tc>
      </w:tr>
      <w:tr w:rsidR="004A323A" w14:paraId="1E486463" w14:textId="77777777" w:rsidTr="004A323A">
        <w:trPr>
          <w:divId w:val="1341086980"/>
          <w:cantSplit/>
          <w:trHeight w:val="298"/>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A520CE"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E86484" w14:textId="77777777" w:rsidR="004A323A" w:rsidRDefault="004A323A">
            <w:pPr>
              <w:pStyle w:val="NormalWeb"/>
            </w:pPr>
            <w:r>
              <w:t>Attack Ready-Up Time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64E217" w14:textId="77777777" w:rsidR="004A323A" w:rsidRDefault="004A323A">
            <w:pPr>
              <w:pStyle w:val="NormalWeb"/>
            </w:pPr>
            <w:r>
              <w:t>0.75s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42406F"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AE9F04"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173B3D" w14:textId="77777777" w:rsidR="004A323A" w:rsidRDefault="004A323A">
            <w:pPr>
              <w:rPr>
                <w:rFonts w:eastAsia="Times New Roman"/>
                <w:sz w:val="20"/>
                <w:szCs w:val="20"/>
              </w:rPr>
            </w:pPr>
          </w:p>
        </w:tc>
      </w:tr>
      <w:tr w:rsidR="004A323A" w14:paraId="7779703F" w14:textId="77777777" w:rsidTr="004A323A">
        <w:trPr>
          <w:divId w:val="1341086980"/>
          <w:cantSplit/>
          <w:trHeight w:val="298"/>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3FD98B"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899072" w14:textId="77777777" w:rsidR="004A323A" w:rsidRDefault="004A323A">
            <w:pPr>
              <w:pStyle w:val="NormalWeb"/>
            </w:pPr>
            <w:r>
              <w:t>Attack Pool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775548" w14:textId="77777777" w:rsidR="004A323A" w:rsidRDefault="004A323A">
            <w:pPr>
              <w:pStyle w:val="NormalWeb"/>
            </w:pPr>
            <w:r>
              <w:t xml:space="preserve">Low, </w:t>
            </w:r>
            <w:proofErr w:type="spellStart"/>
            <w:r>
              <w:t>Center</w:t>
            </w:r>
            <w:proofErr w:type="spellEnd"/>
            <w:r>
              <w:t>, High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0F8C44"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84CFC4"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235B7B" w14:textId="77777777" w:rsidR="004A323A" w:rsidRDefault="004A323A">
            <w:pPr>
              <w:rPr>
                <w:rFonts w:eastAsia="Times New Roman"/>
                <w:sz w:val="20"/>
                <w:szCs w:val="20"/>
              </w:rPr>
            </w:pPr>
          </w:p>
        </w:tc>
      </w:tr>
      <w:tr w:rsidR="004A323A" w14:paraId="141B9E1A" w14:textId="77777777" w:rsidTr="004A323A">
        <w:trPr>
          <w:divId w:val="1341086980"/>
          <w:cantSplit/>
          <w:trHeight w:val="298"/>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D416AD"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76B301" w14:textId="77777777" w:rsidR="004A323A" w:rsidRDefault="004A323A">
            <w:pPr>
              <w:pStyle w:val="NormalWeb"/>
            </w:pPr>
            <w:r>
              <w:t>Attack Damage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BE0422" w14:textId="77777777" w:rsidR="004A323A" w:rsidRDefault="004A323A">
            <w:pPr>
              <w:pStyle w:val="NormalWeb"/>
            </w:pPr>
            <w: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B14CDD"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DEA32F"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27274D" w14:textId="77777777" w:rsidR="004A323A" w:rsidRDefault="004A323A">
            <w:pPr>
              <w:rPr>
                <w:rFonts w:eastAsia="Times New Roman"/>
                <w:sz w:val="20"/>
                <w:szCs w:val="20"/>
              </w:rPr>
            </w:pPr>
          </w:p>
        </w:tc>
      </w:tr>
      <w:tr w:rsidR="004A323A" w14:paraId="01935F3D" w14:textId="77777777" w:rsidTr="004A323A">
        <w:trPr>
          <w:divId w:val="1341086980"/>
          <w:cantSplit/>
          <w:trHeight w:val="311"/>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8CF8DB"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339FE1" w14:textId="77777777" w:rsidR="004A323A" w:rsidRDefault="004A323A">
            <w:pPr>
              <w:pStyle w:val="NormalWeb"/>
            </w:pPr>
            <w:r>
              <w:t>Attack Amount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896F07" w14:textId="77777777" w:rsidR="004A323A" w:rsidRDefault="004A323A">
            <w:pPr>
              <w:pStyle w:val="NormalWeb"/>
            </w:pPr>
            <w: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754CDD"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1294A6"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DD8064" w14:textId="77777777" w:rsidR="004A323A" w:rsidRDefault="004A323A">
            <w:pPr>
              <w:rPr>
                <w:rFonts w:eastAsia="Times New Roman"/>
                <w:sz w:val="20"/>
                <w:szCs w:val="20"/>
              </w:rPr>
            </w:pPr>
          </w:p>
        </w:tc>
      </w:tr>
      <w:tr w:rsidR="004A323A" w14:paraId="5EF8D2B4" w14:textId="77777777" w:rsidTr="004A323A">
        <w:trPr>
          <w:divId w:val="1341086980"/>
          <w:cantSplit/>
          <w:trHeight w:val="286"/>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B951A6"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7E0069" w14:textId="77777777" w:rsidR="004A323A" w:rsidRDefault="004A323A">
            <w:pPr>
              <w:pStyle w:val="NormalWeb"/>
            </w:pPr>
            <w:r>
              <w:t>Score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E2767B" w14:textId="77777777" w:rsidR="004A323A" w:rsidRDefault="004A323A">
            <w:pPr>
              <w:pStyle w:val="NormalWeb"/>
            </w:pPr>
            <w:r>
              <w:t>150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E7FC9A"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D26CB5"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A14C4B" w14:textId="77777777" w:rsidR="004A323A" w:rsidRDefault="004A323A">
            <w:pPr>
              <w:rPr>
                <w:rFonts w:eastAsia="Times New Roman"/>
                <w:sz w:val="20"/>
                <w:szCs w:val="20"/>
              </w:rPr>
            </w:pPr>
          </w:p>
        </w:tc>
      </w:tr>
    </w:tbl>
    <w:p w14:paraId="3013BC61" w14:textId="77777777" w:rsidR="00B8175A" w:rsidRDefault="00B8175A" w:rsidP="00B8175A">
      <w:pPr>
        <w:pStyle w:val="Heading2"/>
        <w:divId w:val="1341086980"/>
      </w:pPr>
    </w:p>
    <w:p w14:paraId="1AD6FA3E" w14:textId="77777777" w:rsidR="00B8175A" w:rsidRDefault="00B8175A">
      <w:pPr>
        <w:spacing w:before="0" w:beforeAutospacing="0" w:after="0" w:afterAutospacing="0"/>
        <w:rPr>
          <w:rFonts w:ascii="Apotek ExtraWide Black" w:hAnsi="Apotek ExtraWide Black"/>
          <w:sz w:val="36"/>
          <w:szCs w:val="36"/>
        </w:rPr>
      </w:pPr>
      <w:r>
        <w:br w:type="page"/>
      </w:r>
    </w:p>
    <w:p w14:paraId="5849CAD6" w14:textId="5E754AD2" w:rsidR="00B8175A" w:rsidRDefault="00B8175A" w:rsidP="00B8175A">
      <w:pPr>
        <w:pStyle w:val="Heading2"/>
        <w:divId w:val="1341086980"/>
      </w:pPr>
      <w:r>
        <w:lastRenderedPageBreak/>
        <w:t>Locations</w:t>
      </w:r>
    </w:p>
    <w:p w14:paraId="56CFD4E0" w14:textId="5606A737" w:rsidR="004A323A" w:rsidRDefault="004A323A" w:rsidP="00B8175A">
      <w:pPr>
        <w:pStyle w:val="Heading3"/>
        <w:divId w:val="1341086980"/>
      </w:pPr>
      <w:r w:rsidRPr="00B8175A">
        <w:t>Enemies</w:t>
      </w:r>
      <w:r w:rsidR="00B8175A">
        <w:t xml:space="preserve"> </w:t>
      </w:r>
      <w:r>
        <w:t>Forest</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139"/>
        <w:gridCol w:w="1324"/>
        <w:gridCol w:w="2114"/>
        <w:gridCol w:w="2590"/>
        <w:gridCol w:w="2021"/>
        <w:gridCol w:w="156"/>
      </w:tblGrid>
      <w:tr w:rsidR="004A323A" w14:paraId="62467B93" w14:textId="77777777" w:rsidTr="004A323A">
        <w:trPr>
          <w:divId w:val="1341086980"/>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268A7C" w14:textId="77777777" w:rsidR="004A323A" w:rsidRDefault="004A323A">
            <w:pPr>
              <w:pStyle w:val="NormalWeb"/>
              <w:jc w:val="center"/>
              <w:rPr>
                <w:b/>
                <w:bCs/>
              </w:rPr>
            </w:pPr>
            <w:r>
              <w:rPr>
                <w:rStyle w:val="Strong"/>
              </w:rPr>
              <w:t>Category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9BB394" w14:textId="77777777" w:rsidR="004A323A" w:rsidRDefault="004A323A">
            <w:pPr>
              <w:pStyle w:val="NormalWeb"/>
              <w:jc w:val="center"/>
              <w:rPr>
                <w:b/>
                <w:bCs/>
              </w:rPr>
            </w:pPr>
            <w:r>
              <w:rPr>
                <w:rStyle w:val="Strong"/>
              </w:rPr>
              <w:t>Variable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450A69" w14:textId="77777777" w:rsidR="004A323A" w:rsidRDefault="004A323A">
            <w:pPr>
              <w:rPr>
                <w:b/>
                <w:bCs/>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AD2939"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1349B3"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FF1145" w14:textId="77777777" w:rsidR="004A323A" w:rsidRDefault="004A323A">
            <w:pPr>
              <w:rPr>
                <w:rFonts w:eastAsia="Times New Roman"/>
                <w:sz w:val="20"/>
                <w:szCs w:val="20"/>
              </w:rPr>
            </w:pPr>
          </w:p>
        </w:tc>
      </w:tr>
      <w:tr w:rsidR="004A323A" w14:paraId="58EFF6FC"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FFABBD"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6C5CBC" w14:textId="77777777" w:rsidR="004A323A" w:rsidRDefault="004A323A">
            <w:pPr>
              <w:pStyle w:val="NormalWeb"/>
            </w:pPr>
            <w:r>
              <w:t>Battle Stage 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2E616E" w14:textId="77777777" w:rsidR="004A323A" w:rsidRDefault="004A323A">
            <w:pPr>
              <w:pStyle w:val="NormalWeb"/>
            </w:pPr>
            <w:r>
              <w:t xml:space="preserve">Kasa (O), Kasa (O), </w:t>
            </w:r>
            <w:proofErr w:type="spellStart"/>
            <w:r>
              <w:t>Onibi</w:t>
            </w:r>
            <w:proofErr w:type="spellEnd"/>
            <w:r>
              <w:t xml:space="preserve">, Kasa (O), </w:t>
            </w:r>
            <w:proofErr w:type="spellStart"/>
            <w:r>
              <w:t>Onibi</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5C773A"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56C3BD"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9FF110" w14:textId="77777777" w:rsidR="004A323A" w:rsidRDefault="004A323A">
            <w:pPr>
              <w:rPr>
                <w:rFonts w:eastAsia="Times New Roman"/>
                <w:sz w:val="20"/>
                <w:szCs w:val="20"/>
              </w:rPr>
            </w:pPr>
          </w:p>
        </w:tc>
      </w:tr>
      <w:tr w:rsidR="004A323A" w14:paraId="61DC25A8"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E30B46"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343B39" w14:textId="77777777" w:rsidR="004A323A" w:rsidRDefault="004A323A">
            <w:pPr>
              <w:pStyle w:val="NormalWeb"/>
            </w:pPr>
            <w:r>
              <w:t>Battle Stage 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D0B56D" w14:textId="77777777" w:rsidR="004A323A" w:rsidRDefault="004A323A">
            <w:pPr>
              <w:pStyle w:val="NormalWeb"/>
            </w:pPr>
            <w:r>
              <w:t xml:space="preserve">Kasa (O), Kasa (O), </w:t>
            </w:r>
            <w:proofErr w:type="spellStart"/>
            <w:r>
              <w:t>Onibi</w:t>
            </w:r>
            <w:proofErr w:type="spellEnd"/>
            <w:r>
              <w:t xml:space="preserve">, </w:t>
            </w:r>
            <w:proofErr w:type="spellStart"/>
            <w:r>
              <w:t>Onibi</w:t>
            </w:r>
            <w:proofErr w:type="spellEnd"/>
            <w:r>
              <w:t xml:space="preserve">, </w:t>
            </w:r>
            <w:proofErr w:type="spellStart"/>
            <w:r>
              <w:t>Onibi</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CCE785" w14:textId="77777777" w:rsidR="004A323A" w:rsidRDefault="004A323A">
            <w:pPr>
              <w:pStyle w:val="NormalWeb"/>
            </w:pPr>
            <w:r>
              <w:t xml:space="preserve">Kitsune, Kasa (O), </w:t>
            </w:r>
            <w:proofErr w:type="spellStart"/>
            <w:r>
              <w:t>Onibi</w:t>
            </w:r>
            <w:proofErr w:type="spellEnd"/>
            <w:r>
              <w:t xml:space="preserve">, Kasa (O), Kasa (O), </w:t>
            </w:r>
            <w:proofErr w:type="spellStart"/>
            <w:r>
              <w:t>Onibi</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DAB9C0"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14CBD3" w14:textId="77777777" w:rsidR="004A323A" w:rsidRDefault="004A323A">
            <w:pPr>
              <w:rPr>
                <w:rFonts w:eastAsia="Times New Roman"/>
                <w:sz w:val="20"/>
                <w:szCs w:val="20"/>
              </w:rPr>
            </w:pPr>
          </w:p>
        </w:tc>
      </w:tr>
      <w:tr w:rsidR="004A323A" w14:paraId="7A8DD90A"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9D8D39"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3FB2D4" w14:textId="77777777" w:rsidR="004A323A" w:rsidRDefault="004A323A">
            <w:pPr>
              <w:pStyle w:val="NormalWeb"/>
            </w:pPr>
            <w:r>
              <w:t>Battle Stage 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BC30CD" w14:textId="77777777" w:rsidR="004A323A" w:rsidRDefault="004A323A">
            <w:pPr>
              <w:pStyle w:val="NormalWeb"/>
            </w:pPr>
            <w:r>
              <w:t xml:space="preserve">Kasa (O), </w:t>
            </w:r>
            <w:proofErr w:type="spellStart"/>
            <w:r>
              <w:t>Onibi</w:t>
            </w:r>
            <w:proofErr w:type="spellEnd"/>
            <w:r>
              <w:t xml:space="preserve">, Kasa (O), </w:t>
            </w:r>
            <w:proofErr w:type="spellStart"/>
            <w:r>
              <w:t>Onibi</w:t>
            </w:r>
            <w:proofErr w:type="spellEnd"/>
            <w:r>
              <w:t>, Kasa (O)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A914BE" w14:textId="77777777" w:rsidR="004A323A" w:rsidRDefault="004A323A">
            <w:pPr>
              <w:pStyle w:val="NormalWeb"/>
            </w:pPr>
            <w:r>
              <w:t xml:space="preserve">Kasa (O), Kasa (O), </w:t>
            </w:r>
            <w:proofErr w:type="spellStart"/>
            <w:r>
              <w:t>Onibi</w:t>
            </w:r>
            <w:proofErr w:type="spellEnd"/>
            <w:r>
              <w:t xml:space="preserve">, Kasa (O), </w:t>
            </w:r>
            <w:proofErr w:type="spellStart"/>
            <w:r>
              <w:t>Onibi</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8DA8EC" w14:textId="77777777" w:rsidR="004A323A" w:rsidRDefault="004A323A">
            <w:pPr>
              <w:pStyle w:val="NormalWeb"/>
            </w:pPr>
            <w:proofErr w:type="spellStart"/>
            <w:r>
              <w:t>Onibi</w:t>
            </w:r>
            <w:proofErr w:type="spellEnd"/>
            <w:r>
              <w:t xml:space="preserve">, Kasa (O), </w:t>
            </w:r>
            <w:proofErr w:type="spellStart"/>
            <w:r>
              <w:t>Onibi</w:t>
            </w:r>
            <w:proofErr w:type="spellEnd"/>
            <w:r>
              <w:t xml:space="preserve">, </w:t>
            </w:r>
            <w:proofErr w:type="spellStart"/>
            <w:r>
              <w:t>Onibi</w:t>
            </w:r>
            <w:proofErr w:type="spellEnd"/>
            <w:r>
              <w:t xml:space="preserve">, Kasa (O),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962EC9" w14:textId="77777777" w:rsidR="004A323A" w:rsidRDefault="004A323A"/>
        </w:tc>
      </w:tr>
      <w:tr w:rsidR="004A323A" w14:paraId="116D82AD"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CC56EF"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2FE3DD" w14:textId="77777777" w:rsidR="004A323A" w:rsidRDefault="004A323A">
            <w:pPr>
              <w:pStyle w:val="NormalWeb"/>
            </w:pPr>
            <w:r>
              <w:t>Kitsune Combo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459BB4"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734380"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F149C2"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A78387" w14:textId="77777777" w:rsidR="004A323A" w:rsidRDefault="004A323A">
            <w:pPr>
              <w:rPr>
                <w:rFonts w:eastAsia="Times New Roman"/>
                <w:sz w:val="20"/>
                <w:szCs w:val="20"/>
              </w:rPr>
            </w:pPr>
          </w:p>
        </w:tc>
      </w:tr>
    </w:tbl>
    <w:p w14:paraId="313AD5E7" w14:textId="77777777" w:rsidR="004A323A" w:rsidRDefault="004A323A" w:rsidP="00B8175A">
      <w:pPr>
        <w:pStyle w:val="Heading3"/>
        <w:divId w:val="1341086980"/>
      </w:pPr>
      <w:r w:rsidRPr="00B8175A">
        <w:t>Fishing</w:t>
      </w:r>
      <w:r>
        <w:t xml:space="preserve"> Village</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139"/>
        <w:gridCol w:w="1301"/>
        <w:gridCol w:w="2259"/>
        <w:gridCol w:w="2375"/>
        <w:gridCol w:w="2114"/>
        <w:gridCol w:w="156"/>
      </w:tblGrid>
      <w:tr w:rsidR="004A323A" w14:paraId="3506D8E7" w14:textId="77777777" w:rsidTr="004A323A">
        <w:trPr>
          <w:divId w:val="1341086980"/>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2CDB75" w14:textId="77777777" w:rsidR="004A323A" w:rsidRDefault="004A323A">
            <w:pPr>
              <w:pStyle w:val="NormalWeb"/>
              <w:jc w:val="center"/>
              <w:rPr>
                <w:b/>
                <w:bCs/>
              </w:rPr>
            </w:pPr>
            <w:r>
              <w:rPr>
                <w:rStyle w:val="Strong"/>
              </w:rPr>
              <w:t>Category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EBD77F" w14:textId="77777777" w:rsidR="004A323A" w:rsidRDefault="004A323A">
            <w:pPr>
              <w:pStyle w:val="NormalWeb"/>
              <w:jc w:val="center"/>
              <w:rPr>
                <w:b/>
                <w:bCs/>
              </w:rPr>
            </w:pPr>
            <w:r>
              <w:rPr>
                <w:rStyle w:val="Strong"/>
              </w:rPr>
              <w:t>Variable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B6DB42" w14:textId="77777777" w:rsidR="004A323A" w:rsidRDefault="004A323A">
            <w:pPr>
              <w:rPr>
                <w:b/>
                <w:bCs/>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064EB1"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059C5D"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4C813C" w14:textId="77777777" w:rsidR="004A323A" w:rsidRDefault="004A323A">
            <w:pPr>
              <w:rPr>
                <w:rFonts w:eastAsia="Times New Roman"/>
                <w:sz w:val="20"/>
                <w:szCs w:val="20"/>
              </w:rPr>
            </w:pPr>
          </w:p>
        </w:tc>
      </w:tr>
      <w:tr w:rsidR="004A323A" w:rsidRPr="004A323A" w14:paraId="1672FADE"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BBE45E"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34CACE" w14:textId="77777777" w:rsidR="004A323A" w:rsidRDefault="004A323A">
            <w:pPr>
              <w:pStyle w:val="NormalWeb"/>
            </w:pPr>
            <w:r>
              <w:t>Battle Stage 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5526D0" w14:textId="77777777" w:rsidR="004A323A" w:rsidRPr="004A323A" w:rsidRDefault="004A323A">
            <w:pPr>
              <w:pStyle w:val="NormalWeb"/>
              <w:rPr>
                <w:lang w:val="de-DE"/>
              </w:rPr>
            </w:pPr>
            <w:r w:rsidRPr="004A323A">
              <w:rPr>
                <w:lang w:val="de-DE"/>
              </w:rPr>
              <w:t>Kasa (O), Kasa (O), Kasa (B), Kasa (O), Kasa (B)</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BEDB91" w14:textId="77777777" w:rsidR="004A323A" w:rsidRPr="004A323A" w:rsidRDefault="004A323A">
            <w:pPr>
              <w:rPr>
                <w:lang w:val="de-DE"/>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FA39FE" w14:textId="77777777" w:rsidR="004A323A" w:rsidRPr="004A323A" w:rsidRDefault="004A323A">
            <w:pPr>
              <w:rPr>
                <w:rFonts w:eastAsia="Times New Roman"/>
                <w:sz w:val="20"/>
                <w:szCs w:val="20"/>
                <w:lang w:val="de-DE"/>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8FA9D5" w14:textId="77777777" w:rsidR="004A323A" w:rsidRPr="004A323A" w:rsidRDefault="004A323A">
            <w:pPr>
              <w:rPr>
                <w:rFonts w:eastAsia="Times New Roman"/>
                <w:sz w:val="20"/>
                <w:szCs w:val="20"/>
                <w:lang w:val="de-DE"/>
              </w:rPr>
            </w:pPr>
          </w:p>
        </w:tc>
      </w:tr>
      <w:tr w:rsidR="004A323A" w:rsidRPr="004A323A" w14:paraId="00B7049A"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0EC9C0" w14:textId="77777777" w:rsidR="004A323A" w:rsidRPr="004A323A" w:rsidRDefault="004A323A">
            <w:pPr>
              <w:rPr>
                <w:rFonts w:eastAsia="Times New Roman"/>
                <w:sz w:val="20"/>
                <w:szCs w:val="20"/>
                <w:lang w:val="de-DE"/>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5E9FF1" w14:textId="77777777" w:rsidR="004A323A" w:rsidRDefault="004A323A">
            <w:pPr>
              <w:pStyle w:val="NormalWeb"/>
            </w:pPr>
            <w:r>
              <w:t>Battle Stage 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2ACE8D" w14:textId="77777777" w:rsidR="004A323A" w:rsidRPr="004A323A" w:rsidRDefault="004A323A">
            <w:pPr>
              <w:pStyle w:val="NormalWeb"/>
              <w:rPr>
                <w:lang w:val="de-DE"/>
              </w:rPr>
            </w:pPr>
            <w:r w:rsidRPr="004A323A">
              <w:rPr>
                <w:lang w:val="de-DE"/>
              </w:rPr>
              <w:t xml:space="preserve">Kasa (O), Kasa (B), Kappa, Kasa (B), Kasa (B),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429D37" w14:textId="77777777" w:rsidR="004A323A" w:rsidRPr="004A323A" w:rsidRDefault="004A323A">
            <w:pPr>
              <w:pStyle w:val="NormalWeb"/>
              <w:rPr>
                <w:lang w:val="de-DE"/>
              </w:rPr>
            </w:pPr>
            <w:r w:rsidRPr="004A323A">
              <w:rPr>
                <w:lang w:val="de-DE"/>
              </w:rPr>
              <w:t>Kitsune, Kappa, Kappa, Kappa, Kasa (O), Kappa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95FDFA" w14:textId="77777777" w:rsidR="004A323A" w:rsidRPr="004A323A" w:rsidRDefault="004A323A">
            <w:pPr>
              <w:rPr>
                <w:lang w:val="de-DE"/>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3D4619" w14:textId="77777777" w:rsidR="004A323A" w:rsidRPr="004A323A" w:rsidRDefault="004A323A">
            <w:pPr>
              <w:rPr>
                <w:rFonts w:eastAsia="Times New Roman"/>
                <w:sz w:val="20"/>
                <w:szCs w:val="20"/>
                <w:lang w:val="de-DE"/>
              </w:rPr>
            </w:pPr>
          </w:p>
        </w:tc>
      </w:tr>
      <w:tr w:rsidR="004A323A" w:rsidRPr="004A323A" w14:paraId="4D944935"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38416B" w14:textId="77777777" w:rsidR="004A323A" w:rsidRPr="004A323A" w:rsidRDefault="004A323A">
            <w:pPr>
              <w:rPr>
                <w:rFonts w:eastAsia="Times New Roman"/>
                <w:sz w:val="20"/>
                <w:szCs w:val="20"/>
                <w:lang w:val="de-DE"/>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32658F" w14:textId="77777777" w:rsidR="004A323A" w:rsidRDefault="004A323A">
            <w:pPr>
              <w:pStyle w:val="NormalWeb"/>
            </w:pPr>
            <w:r>
              <w:t>Battle Stage 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6F136D" w14:textId="77777777" w:rsidR="004A323A" w:rsidRPr="004A323A" w:rsidRDefault="004A323A">
            <w:pPr>
              <w:pStyle w:val="NormalWeb"/>
              <w:rPr>
                <w:lang w:val="de-DE"/>
              </w:rPr>
            </w:pPr>
            <w:r w:rsidRPr="004A323A">
              <w:rPr>
                <w:lang w:val="de-DE"/>
              </w:rPr>
              <w:t>Kappa, Kasa (O), Kappa, Kasa (B), Kappa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491132" w14:textId="77777777" w:rsidR="004A323A" w:rsidRPr="004A323A" w:rsidRDefault="004A323A">
            <w:pPr>
              <w:pStyle w:val="NormalWeb"/>
              <w:rPr>
                <w:lang w:val="de-DE"/>
              </w:rPr>
            </w:pPr>
            <w:r w:rsidRPr="004A323A">
              <w:rPr>
                <w:lang w:val="de-DE"/>
              </w:rPr>
              <w:t>Kasa (B), Kasa (O), Kappa, Kappa, Kasa (B)</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256169" w14:textId="77777777" w:rsidR="004A323A" w:rsidRPr="004A323A" w:rsidRDefault="004A323A">
            <w:pPr>
              <w:pStyle w:val="NormalWeb"/>
              <w:rPr>
                <w:lang w:val="de-DE"/>
              </w:rPr>
            </w:pPr>
            <w:r w:rsidRPr="004A323A">
              <w:rPr>
                <w:lang w:val="de-DE"/>
              </w:rPr>
              <w:t>Kasa (B), Kappa, Kasa (B), Kappa, Kasa (O)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16E678" w14:textId="77777777" w:rsidR="004A323A" w:rsidRPr="004A323A" w:rsidRDefault="004A323A">
            <w:pPr>
              <w:rPr>
                <w:lang w:val="de-DE"/>
              </w:rPr>
            </w:pPr>
          </w:p>
        </w:tc>
      </w:tr>
      <w:tr w:rsidR="004A323A" w14:paraId="4F239551"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C95842" w14:textId="77777777" w:rsidR="004A323A" w:rsidRPr="004A323A" w:rsidRDefault="004A323A">
            <w:pPr>
              <w:rPr>
                <w:rFonts w:eastAsia="Times New Roman"/>
                <w:sz w:val="20"/>
                <w:szCs w:val="20"/>
                <w:lang w:val="de-DE"/>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4BCC4B" w14:textId="77777777" w:rsidR="004A323A" w:rsidRDefault="004A323A">
            <w:pPr>
              <w:pStyle w:val="NormalWeb"/>
            </w:pPr>
            <w:r>
              <w:t>Kitsune Combo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E93DCC"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F4B22C"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640D96"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6A17E6" w14:textId="77777777" w:rsidR="004A323A" w:rsidRDefault="004A323A">
            <w:pPr>
              <w:rPr>
                <w:rFonts w:eastAsia="Times New Roman"/>
                <w:sz w:val="20"/>
                <w:szCs w:val="20"/>
              </w:rPr>
            </w:pPr>
          </w:p>
        </w:tc>
      </w:tr>
    </w:tbl>
    <w:p w14:paraId="04B5D497" w14:textId="77777777" w:rsidR="00B8175A" w:rsidRDefault="00B8175A" w:rsidP="004A323A">
      <w:pPr>
        <w:pStyle w:val="Heading2"/>
        <w:jc w:val="center"/>
        <w:divId w:val="1341086980"/>
        <w:rPr>
          <w:rFonts w:eastAsia="Times New Roman"/>
        </w:rPr>
      </w:pPr>
    </w:p>
    <w:p w14:paraId="4F83BF83" w14:textId="77777777" w:rsidR="00B8175A" w:rsidRDefault="00B8175A">
      <w:pPr>
        <w:spacing w:before="0" w:beforeAutospacing="0" w:after="0" w:afterAutospacing="0"/>
        <w:rPr>
          <w:rFonts w:ascii="Apotek ExtraWide Black" w:eastAsia="Times New Roman" w:hAnsi="Apotek ExtraWide Black"/>
          <w:sz w:val="36"/>
          <w:szCs w:val="36"/>
        </w:rPr>
      </w:pPr>
      <w:r>
        <w:rPr>
          <w:rFonts w:eastAsia="Times New Roman"/>
        </w:rPr>
        <w:br w:type="page"/>
      </w:r>
    </w:p>
    <w:p w14:paraId="23241833" w14:textId="4EA949DF" w:rsidR="004A323A" w:rsidRDefault="004A323A" w:rsidP="00B8175A">
      <w:pPr>
        <w:pStyle w:val="Heading3"/>
        <w:divId w:val="1341086980"/>
        <w:rPr>
          <w:sz w:val="36"/>
          <w:szCs w:val="36"/>
        </w:rPr>
      </w:pPr>
      <w:r>
        <w:lastRenderedPageBreak/>
        <w:t>Haunted Mansion</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139"/>
        <w:gridCol w:w="1263"/>
        <w:gridCol w:w="2244"/>
        <w:gridCol w:w="2359"/>
        <w:gridCol w:w="2183"/>
        <w:gridCol w:w="156"/>
      </w:tblGrid>
      <w:tr w:rsidR="004A323A" w14:paraId="2747EE37" w14:textId="77777777" w:rsidTr="004A323A">
        <w:trPr>
          <w:divId w:val="1341086980"/>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C112DA" w14:textId="77777777" w:rsidR="004A323A" w:rsidRDefault="004A323A">
            <w:pPr>
              <w:pStyle w:val="NormalWeb"/>
              <w:jc w:val="center"/>
              <w:rPr>
                <w:b/>
                <w:bCs/>
              </w:rPr>
            </w:pPr>
            <w:r>
              <w:rPr>
                <w:rStyle w:val="Strong"/>
              </w:rPr>
              <w:t>Category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FD0320" w14:textId="77777777" w:rsidR="004A323A" w:rsidRDefault="004A323A">
            <w:pPr>
              <w:pStyle w:val="NormalWeb"/>
              <w:jc w:val="center"/>
              <w:rPr>
                <w:b/>
                <w:bCs/>
              </w:rPr>
            </w:pPr>
            <w:r>
              <w:rPr>
                <w:rStyle w:val="Strong"/>
              </w:rPr>
              <w:t>Variable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6D9281" w14:textId="77777777" w:rsidR="004A323A" w:rsidRDefault="004A323A">
            <w:pPr>
              <w:rPr>
                <w:b/>
                <w:bCs/>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9A3B54"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E2BE89"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B4705F" w14:textId="77777777" w:rsidR="004A323A" w:rsidRDefault="004A323A">
            <w:pPr>
              <w:rPr>
                <w:rFonts w:eastAsia="Times New Roman"/>
                <w:sz w:val="20"/>
                <w:szCs w:val="20"/>
              </w:rPr>
            </w:pPr>
          </w:p>
        </w:tc>
      </w:tr>
      <w:tr w:rsidR="004A323A" w:rsidRPr="004A323A" w14:paraId="4C9C93E1"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8A7792"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19C960" w14:textId="77777777" w:rsidR="004A323A" w:rsidRDefault="004A323A">
            <w:pPr>
              <w:pStyle w:val="NormalWeb"/>
            </w:pPr>
            <w:r>
              <w:t>Battle Stage 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4F173B" w14:textId="77777777" w:rsidR="004A323A" w:rsidRPr="004A323A" w:rsidRDefault="004A323A">
            <w:pPr>
              <w:pStyle w:val="NormalWeb"/>
              <w:rPr>
                <w:lang w:val="de-DE"/>
              </w:rPr>
            </w:pPr>
            <w:r w:rsidRPr="004A323A">
              <w:rPr>
                <w:lang w:val="de-DE"/>
              </w:rPr>
              <w:t>Kasa (O), Kasa (O), Kappa, Akaname, Kasa (B)</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3B047B" w14:textId="77777777" w:rsidR="004A323A" w:rsidRPr="004A323A" w:rsidRDefault="004A323A">
            <w:pPr>
              <w:rPr>
                <w:lang w:val="de-DE"/>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27B88E" w14:textId="77777777" w:rsidR="004A323A" w:rsidRPr="004A323A" w:rsidRDefault="004A323A">
            <w:pPr>
              <w:rPr>
                <w:rFonts w:eastAsia="Times New Roman"/>
                <w:sz w:val="20"/>
                <w:szCs w:val="20"/>
                <w:lang w:val="de-DE"/>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DFD934" w14:textId="77777777" w:rsidR="004A323A" w:rsidRPr="004A323A" w:rsidRDefault="004A323A">
            <w:pPr>
              <w:rPr>
                <w:rFonts w:eastAsia="Times New Roman"/>
                <w:sz w:val="20"/>
                <w:szCs w:val="20"/>
                <w:lang w:val="de-DE"/>
              </w:rPr>
            </w:pPr>
          </w:p>
        </w:tc>
      </w:tr>
      <w:tr w:rsidR="004A323A" w:rsidRPr="004A323A" w14:paraId="11359CE9"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E1FF79" w14:textId="77777777" w:rsidR="004A323A" w:rsidRPr="004A323A" w:rsidRDefault="004A323A">
            <w:pPr>
              <w:rPr>
                <w:rFonts w:eastAsia="Times New Roman"/>
                <w:sz w:val="20"/>
                <w:szCs w:val="20"/>
                <w:lang w:val="de-DE"/>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128B8A" w14:textId="77777777" w:rsidR="004A323A" w:rsidRDefault="004A323A">
            <w:pPr>
              <w:pStyle w:val="NormalWeb"/>
            </w:pPr>
            <w:r>
              <w:t>Battle Stage 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800B05" w14:textId="77777777" w:rsidR="004A323A" w:rsidRPr="004A323A" w:rsidRDefault="004A323A">
            <w:pPr>
              <w:pStyle w:val="NormalWeb"/>
              <w:rPr>
                <w:lang w:val="de-DE"/>
              </w:rPr>
            </w:pPr>
            <w:r w:rsidRPr="004A323A">
              <w:rPr>
                <w:lang w:val="de-DE"/>
              </w:rPr>
              <w:t>Onibi, Akaname, Kasa (O), Onibi, Kasa (B)</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338925" w14:textId="77777777" w:rsidR="004A323A" w:rsidRPr="004A323A" w:rsidRDefault="004A323A">
            <w:pPr>
              <w:pStyle w:val="NormalWeb"/>
              <w:rPr>
                <w:lang w:val="de-DE"/>
              </w:rPr>
            </w:pPr>
            <w:r w:rsidRPr="004A323A">
              <w:rPr>
                <w:lang w:val="de-DE"/>
              </w:rPr>
              <w:t>Kitsune, Kappa, Onibi, Akaname, Kasa (O), Kappa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21317A" w14:textId="77777777" w:rsidR="004A323A" w:rsidRPr="004A323A" w:rsidRDefault="004A323A">
            <w:pPr>
              <w:rPr>
                <w:lang w:val="de-DE"/>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73D169" w14:textId="77777777" w:rsidR="004A323A" w:rsidRPr="004A323A" w:rsidRDefault="004A323A">
            <w:pPr>
              <w:rPr>
                <w:rFonts w:eastAsia="Times New Roman"/>
                <w:sz w:val="20"/>
                <w:szCs w:val="20"/>
                <w:lang w:val="de-DE"/>
              </w:rPr>
            </w:pPr>
          </w:p>
        </w:tc>
      </w:tr>
      <w:tr w:rsidR="004A323A" w:rsidRPr="004A323A" w14:paraId="13EF678D"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D16279" w14:textId="77777777" w:rsidR="004A323A" w:rsidRPr="004A323A" w:rsidRDefault="004A323A">
            <w:pPr>
              <w:rPr>
                <w:rFonts w:eastAsia="Times New Roman"/>
                <w:sz w:val="20"/>
                <w:szCs w:val="20"/>
                <w:lang w:val="de-DE"/>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BB8EE8" w14:textId="77777777" w:rsidR="004A323A" w:rsidRDefault="004A323A">
            <w:pPr>
              <w:pStyle w:val="NormalWeb"/>
            </w:pPr>
            <w:r>
              <w:t>Battle Stage 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6610AE" w14:textId="77777777" w:rsidR="004A323A" w:rsidRPr="004A323A" w:rsidRDefault="004A323A">
            <w:pPr>
              <w:pStyle w:val="NormalWeb"/>
              <w:rPr>
                <w:lang w:val="de-DE"/>
              </w:rPr>
            </w:pPr>
            <w:r w:rsidRPr="004A323A">
              <w:rPr>
                <w:lang w:val="de-DE"/>
              </w:rPr>
              <w:t>Akaname, Kasa (O), Kappa, Kasa (B), Onibi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9AB81B" w14:textId="77777777" w:rsidR="004A323A" w:rsidRPr="004A323A" w:rsidRDefault="004A323A">
            <w:pPr>
              <w:pStyle w:val="NormalWeb"/>
              <w:rPr>
                <w:lang w:val="de-DE"/>
              </w:rPr>
            </w:pPr>
            <w:r w:rsidRPr="004A323A">
              <w:rPr>
                <w:lang w:val="de-DE"/>
              </w:rPr>
              <w:t>Kasa (B), Kasa (O), Kappa, Kasa (B), Kappa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95B5ED" w14:textId="77777777" w:rsidR="004A323A" w:rsidRPr="004A323A" w:rsidRDefault="004A323A">
            <w:pPr>
              <w:pStyle w:val="NormalWeb"/>
              <w:rPr>
                <w:lang w:val="de-DE"/>
              </w:rPr>
            </w:pPr>
            <w:r w:rsidRPr="004A323A">
              <w:rPr>
                <w:lang w:val="de-DE"/>
              </w:rPr>
              <w:t>Kasa (O), Kappa, Kasa (B), Akaname, Kappa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71484D" w14:textId="77777777" w:rsidR="004A323A" w:rsidRPr="004A323A" w:rsidRDefault="004A323A">
            <w:pPr>
              <w:rPr>
                <w:lang w:val="de-DE"/>
              </w:rPr>
            </w:pPr>
          </w:p>
        </w:tc>
      </w:tr>
      <w:tr w:rsidR="004A323A" w14:paraId="3718E6B0"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643AD4" w14:textId="77777777" w:rsidR="004A323A" w:rsidRPr="004A323A" w:rsidRDefault="004A323A">
            <w:pPr>
              <w:rPr>
                <w:rFonts w:eastAsia="Times New Roman"/>
                <w:sz w:val="20"/>
                <w:szCs w:val="20"/>
                <w:lang w:val="de-DE"/>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31B01B" w14:textId="77777777" w:rsidR="004A323A" w:rsidRDefault="004A323A">
            <w:pPr>
              <w:pStyle w:val="NormalWeb"/>
            </w:pPr>
            <w:r>
              <w:t>Kitsune Combo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3DD487"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0EF4EB"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D6A5DA"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A564CC" w14:textId="77777777" w:rsidR="004A323A" w:rsidRDefault="004A323A">
            <w:pPr>
              <w:rPr>
                <w:rFonts w:eastAsia="Times New Roman"/>
                <w:sz w:val="20"/>
                <w:szCs w:val="20"/>
              </w:rPr>
            </w:pPr>
          </w:p>
        </w:tc>
      </w:tr>
    </w:tbl>
    <w:p w14:paraId="4C09F26B" w14:textId="77777777" w:rsidR="004A323A" w:rsidRDefault="004A323A">
      <w:pPr>
        <w:pStyle w:val="NormalWeb"/>
        <w:divId w:val="1341086980"/>
      </w:pPr>
    </w:p>
    <w:p w14:paraId="4F7B161F" w14:textId="6F39ED6E" w:rsidR="004A323A" w:rsidRDefault="004A323A" w:rsidP="004A323A">
      <w:pPr>
        <w:pStyle w:val="Heading1"/>
        <w:divId w:val="1341086980"/>
        <w:rPr>
          <w:rFonts w:ascii="Times New Roman" w:eastAsia="Times New Roman" w:hAnsi="Times New Roman"/>
        </w:rPr>
      </w:pPr>
      <w:r>
        <w:rPr>
          <w:rFonts w:eastAsia="Times New Roman"/>
        </w:rPr>
        <w:t>Tutorial</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257"/>
        <w:gridCol w:w="2031"/>
        <w:gridCol w:w="2199"/>
        <w:gridCol w:w="2094"/>
        <w:gridCol w:w="1763"/>
      </w:tblGrid>
      <w:tr w:rsidR="004A323A" w14:paraId="19FBCF23" w14:textId="77777777" w:rsidTr="004A323A">
        <w:trPr>
          <w:divId w:val="1341086980"/>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0C8844" w14:textId="77777777" w:rsidR="004A323A" w:rsidRDefault="004A323A">
            <w:pPr>
              <w:pStyle w:val="NormalWeb"/>
              <w:jc w:val="center"/>
              <w:rPr>
                <w:b/>
                <w:bCs/>
              </w:rPr>
            </w:pPr>
            <w:r>
              <w:rPr>
                <w:rStyle w:val="Strong"/>
              </w:rPr>
              <w:t>Section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D46CD9" w14:textId="77777777" w:rsidR="004A323A" w:rsidRDefault="004A323A">
            <w:pPr>
              <w:pStyle w:val="NormalWeb"/>
              <w:jc w:val="center"/>
              <w:rPr>
                <w:b/>
                <w:bCs/>
              </w:rPr>
            </w:pPr>
            <w:r>
              <w:rPr>
                <w:rStyle w:val="Strong"/>
              </w:rPr>
              <w:t>current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6099FF" w14:textId="77777777" w:rsidR="004A323A" w:rsidRDefault="004A323A">
            <w:pPr>
              <w:pStyle w:val="NormalWeb"/>
              <w:jc w:val="center"/>
              <w:rPr>
                <w:b/>
                <w:bCs/>
              </w:rPr>
            </w:pPr>
            <w:r>
              <w:rPr>
                <w:rStyle w:val="Strong"/>
              </w:rPr>
              <w:t>revisions (Waiyaki)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00AB53" w14:textId="77777777" w:rsidR="004A323A" w:rsidRDefault="004A323A">
            <w:pPr>
              <w:pStyle w:val="NormalWeb"/>
              <w:jc w:val="center"/>
              <w:rPr>
                <w:b/>
                <w:bCs/>
              </w:rPr>
            </w:pPr>
            <w:r>
              <w:rPr>
                <w:rStyle w:val="Strong"/>
              </w:rPr>
              <w:t>another iteration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B940E7" w14:textId="77777777" w:rsidR="004A323A" w:rsidRDefault="004A323A">
            <w:pPr>
              <w:rPr>
                <w:b/>
                <w:bCs/>
              </w:rPr>
            </w:pPr>
          </w:p>
        </w:tc>
      </w:tr>
      <w:tr w:rsidR="004A323A" w14:paraId="1ACE6D70"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4636DF" w14:textId="77777777" w:rsidR="004A323A" w:rsidRDefault="004A323A">
            <w:pPr>
              <w:pStyle w:val="NormalWeb"/>
              <w:jc w:val="center"/>
              <w:rPr>
                <w:b/>
                <w:bCs/>
              </w:rPr>
            </w:pPr>
            <w:r>
              <w:rPr>
                <w:rStyle w:val="Strong"/>
              </w:rPr>
              <w:t>intro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B3FBF3" w14:textId="77777777" w:rsidR="004A323A" w:rsidRDefault="004A323A">
            <w:pPr>
              <w:pStyle w:val="NormalWeb"/>
            </w:pPr>
            <w:r>
              <w:t xml:space="preserve">Hello wanderer </w:t>
            </w:r>
            <w:proofErr w:type="spellStart"/>
            <w:r>
              <w:t>lets</w:t>
            </w:r>
            <w:proofErr w:type="spellEnd"/>
            <w:r>
              <w:t xml:space="preserve"> do some training. Tap to continue.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D58BB0" w14:textId="77777777" w:rsidR="004A323A" w:rsidRDefault="004A323A">
            <w:pPr>
              <w:pStyle w:val="NormalWeb"/>
            </w:pPr>
            <w:r>
              <w:t xml:space="preserve">Hello wanderer, welcome to the world of </w:t>
            </w:r>
            <w:proofErr w:type="spellStart"/>
            <w:r>
              <w:t>yokai</w:t>
            </w:r>
            <w:proofErr w:type="spellEnd"/>
            <w:r>
              <w:t>. Let’s start with the basics.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5CED27" w14:textId="77777777" w:rsidR="004A323A" w:rsidRDefault="004A323A">
            <w:pPr>
              <w:pStyle w:val="NormalWeb"/>
            </w:pPr>
            <w:r>
              <w:t xml:space="preserve">Hello wanderer, welcome to the world of </w:t>
            </w:r>
            <w:proofErr w:type="spellStart"/>
            <w:r>
              <w:t>yokai</w:t>
            </w:r>
            <w:proofErr w:type="spellEnd"/>
            <w:r>
              <w:t>. Let’s start with the basics.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02C1B8" w14:textId="77777777" w:rsidR="004A323A" w:rsidRDefault="004A323A"/>
        </w:tc>
      </w:tr>
      <w:tr w:rsidR="004A323A" w14:paraId="5438B01B"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492100" w14:textId="77777777" w:rsidR="004A323A" w:rsidRDefault="004A323A">
            <w:pPr>
              <w:pStyle w:val="NormalWeb"/>
              <w:jc w:val="center"/>
              <w:rPr>
                <w:b/>
                <w:bCs/>
              </w:rPr>
            </w:pPr>
            <w:r>
              <w:rPr>
                <w:b/>
                <w:bCs/>
              </w:rPr>
              <w:t>missing fade in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83E980" w14:textId="77777777" w:rsidR="004A323A" w:rsidRDefault="004A323A">
            <w:pPr>
              <w:pStyle w:val="NormalWeb"/>
            </w:pPr>
            <w:r>
              <w:t>To strike swipe on the right side of the screen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A18794" w14:textId="77777777" w:rsidR="004A323A" w:rsidRDefault="004A323A">
            <w:pPr>
              <w:pStyle w:val="NormalWeb"/>
            </w:pPr>
            <w:r>
              <w:t>First thing. the controls divide the screen into two parts the right side for attacks.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DAF575" w14:textId="77777777" w:rsidR="004A323A" w:rsidRDefault="004A323A">
            <w:pPr>
              <w:pStyle w:val="NormalWeb"/>
            </w:pPr>
            <w:r>
              <w:t>First thing</w:t>
            </w:r>
            <w:r>
              <w:rPr>
                <w:u w:val="single"/>
              </w:rPr>
              <w:t>: T</w:t>
            </w:r>
            <w:r>
              <w:t>he controls divide the screen into two parts the right side for attacks.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07684A" w14:textId="77777777" w:rsidR="004A323A" w:rsidRDefault="004A323A">
            <w:pPr>
              <w:pStyle w:val="NormalWeb"/>
            </w:pPr>
            <w:r>
              <w:t>First things First: The controls divide the screen into two Halves, the right side for attacks…</w:t>
            </w:r>
          </w:p>
        </w:tc>
      </w:tr>
      <w:tr w:rsidR="004A323A" w14:paraId="153E108D"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C8D1C1"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2399B4"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CC57E5" w14:textId="77777777" w:rsidR="004A323A" w:rsidRDefault="004A323A">
            <w:pPr>
              <w:pStyle w:val="NormalWeb"/>
            </w:pPr>
            <w:r>
              <w:t>And the left for defence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54CD4D" w14:textId="77777777" w:rsidR="004A323A" w:rsidRDefault="004A323A">
            <w:pPr>
              <w:pStyle w:val="NormalWeb"/>
            </w:pPr>
            <w:r>
              <w:t xml:space="preserve">And the left for </w:t>
            </w:r>
            <w:proofErr w:type="spellStart"/>
            <w:r>
              <w:rPr>
                <w:u w:val="single"/>
              </w:rPr>
              <w:t>defense</w:t>
            </w:r>
            <w:proofErr w:type="spellEnd"/>
            <w:r>
              <w:rPr>
                <w:u w:val="single"/>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54C608" w14:textId="77777777" w:rsidR="004A323A" w:rsidRDefault="004A323A">
            <w:pPr>
              <w:pStyle w:val="NormalWeb"/>
            </w:pPr>
            <w:r>
              <w:t xml:space="preserve">… and the left for </w:t>
            </w:r>
            <w:proofErr w:type="spellStart"/>
            <w:r>
              <w:t>defense</w:t>
            </w:r>
            <w:proofErr w:type="spellEnd"/>
            <w:r>
              <w:t>.</w:t>
            </w:r>
          </w:p>
        </w:tc>
      </w:tr>
      <w:tr w:rsidR="004A323A" w14:paraId="7B80118C"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0DBD94"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2E8DC3"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01581D" w14:textId="77777777" w:rsidR="004A323A" w:rsidRDefault="004A323A">
            <w:pPr>
              <w:pStyle w:val="NormalWeb"/>
            </w:pPr>
            <w:r>
              <w:t>Let’s start with an attack. Swipe on the right side of the screen.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9E4E7E" w14:textId="77777777" w:rsidR="004A323A" w:rsidRDefault="004A323A">
            <w:pPr>
              <w:pStyle w:val="NormalWeb"/>
            </w:pPr>
            <w:r>
              <w:t>Let’s start with an attack. Swipe on the right side of the screen.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35F836" w14:textId="77777777" w:rsidR="004A323A" w:rsidRDefault="004A323A">
            <w:pPr>
              <w:pStyle w:val="NormalWeb"/>
            </w:pPr>
            <w:r>
              <w:t>Let’s start with an attack. Swipe up on the right side of the screen.</w:t>
            </w:r>
          </w:p>
        </w:tc>
      </w:tr>
      <w:tr w:rsidR="004A323A" w14:paraId="6620D409"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2E1135" w14:textId="77777777" w:rsidR="004A323A" w:rsidRDefault="004A323A">
            <w:pPr>
              <w:pStyle w:val="NormalWeb"/>
              <w:jc w:val="center"/>
              <w:rPr>
                <w:b/>
                <w:bCs/>
              </w:rPr>
            </w:pPr>
            <w:proofErr w:type="gramStart"/>
            <w:r>
              <w:rPr>
                <w:rStyle w:val="Strong"/>
              </w:rPr>
              <w:t>Attacks</w:t>
            </w:r>
            <w:proofErr w:type="gramEnd"/>
            <w:r>
              <w:rPr>
                <w:rStyle w:val="Strong"/>
              </w:rPr>
              <w:t xml:space="preserve"> part 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570714" w14:textId="77777777" w:rsidR="004A323A" w:rsidRDefault="004A323A">
            <w:pPr>
              <w:pStyle w:val="NormalWeb"/>
            </w:pPr>
            <w:r>
              <w:t>Great! That was a perfect attack. Now be quick and strike again!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B76899" w14:textId="77777777" w:rsidR="004A323A" w:rsidRDefault="004A323A">
            <w:pPr>
              <w:pStyle w:val="NormalWeb"/>
            </w:pPr>
            <w:r>
              <w:t>Great that was a perfect attack. Every attack also does a bit of damage.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34A9BA" w14:textId="77777777" w:rsidR="004A323A" w:rsidRDefault="004A323A">
            <w:pPr>
              <w:pStyle w:val="NormalWeb"/>
            </w:pPr>
            <w:r>
              <w:rPr>
                <w:u w:val="single"/>
              </w:rPr>
              <w:t>Great!</w:t>
            </w:r>
            <w:r>
              <w:t xml:space="preserve"> That was a perfect attack. Every attack also does a bit of damage.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5FE6A9" w14:textId="77777777" w:rsidR="004A323A" w:rsidRDefault="004A323A">
            <w:pPr>
              <w:pStyle w:val="NormalWeb"/>
            </w:pPr>
            <w:r>
              <w:t>Great! That was a perfect attack.</w:t>
            </w:r>
          </w:p>
        </w:tc>
      </w:tr>
      <w:tr w:rsidR="004A323A" w14:paraId="3C4480EB"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733F21"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499102"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4CC029" w14:textId="77777777" w:rsidR="004A323A" w:rsidRDefault="004A323A">
            <w:pPr>
              <w:pStyle w:val="NormalWeb"/>
            </w:pPr>
            <w:r>
              <w:t>Let’s try another attack. This time swipe in any of the four directions.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74B4D7" w14:textId="77777777" w:rsidR="004A323A" w:rsidRDefault="004A323A">
            <w:pPr>
              <w:pStyle w:val="NormalWeb"/>
            </w:pPr>
            <w:r>
              <w:t>Let’s try another attack. This time swipe in any of the four directions.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4A950B" w14:textId="77777777" w:rsidR="004A323A" w:rsidRDefault="004A323A"/>
        </w:tc>
      </w:tr>
      <w:tr w:rsidR="004A323A" w14:paraId="48BC07DD"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127A82" w14:textId="77777777" w:rsidR="004A323A" w:rsidRDefault="004A323A">
            <w:pPr>
              <w:pStyle w:val="NormalWeb"/>
              <w:jc w:val="center"/>
              <w:rPr>
                <w:b/>
                <w:bCs/>
              </w:rPr>
            </w:pPr>
            <w:proofErr w:type="spellStart"/>
            <w:r>
              <w:rPr>
                <w:rStyle w:val="Strong"/>
              </w:rPr>
              <w:t>Defense</w:t>
            </w:r>
            <w:proofErr w:type="spellEnd"/>
          </w:p>
          <w:p w14:paraId="7EF29D79" w14:textId="77777777" w:rsidR="004A323A" w:rsidRDefault="004A323A">
            <w:pPr>
              <w:pStyle w:val="NormalWeb"/>
              <w:jc w:val="center"/>
              <w:rPr>
                <w:b/>
                <w:bCs/>
              </w:rPr>
            </w:pPr>
            <w:r>
              <w:rPr>
                <w:b/>
                <w:bCs/>
              </w:rPr>
              <w:t>(</w:t>
            </w:r>
            <w:proofErr w:type="gramStart"/>
            <w:r>
              <w:rPr>
                <w:b/>
                <w:bCs/>
              </w:rPr>
              <w:t>darken</w:t>
            </w:r>
            <w:proofErr w:type="gramEnd"/>
            <w:r>
              <w:rPr>
                <w:b/>
                <w:bCs/>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901967" w14:textId="77777777" w:rsidR="004A323A" w:rsidRDefault="004A323A">
            <w:pPr>
              <w:pStyle w:val="NormalWeb"/>
            </w:pPr>
            <w:r>
              <w:t xml:space="preserve">Too bad! That wasn’t a perfect attack the monster took </w:t>
            </w:r>
            <w:proofErr w:type="gramStart"/>
            <w:r>
              <w:t>damage</w:t>
            </w:r>
            <w:proofErr w:type="gramEnd"/>
            <w:r>
              <w:t xml:space="preserve"> but your combo was interrupted. get ready to defend yourself. Tap to continue.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2B545D" w14:textId="77777777" w:rsidR="004A323A" w:rsidRDefault="004A323A">
            <w:pPr>
              <w:pStyle w:val="NormalWeb"/>
            </w:pPr>
            <w:r>
              <w:t>Sadly, that wasn’t a perfect attack. Whenever you don’t get a perfect attack, the enemy will take their chance to strike back. This will also happen whenever you take too long to attack.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506CB8" w14:textId="77777777" w:rsidR="004A323A" w:rsidRDefault="004A323A">
            <w:pPr>
              <w:pStyle w:val="NormalWeb"/>
            </w:pPr>
            <w:r>
              <w:t xml:space="preserve">Sadly, that wasn’t a perfect attack. Whenever you don’t get a perfect attack, the enemy will take their chance to strike back.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67AF46" w14:textId="77777777" w:rsidR="004A323A" w:rsidRDefault="004A323A">
            <w:pPr>
              <w:pStyle w:val="NormalWeb"/>
            </w:pPr>
            <w:r>
              <w:t xml:space="preserve">Sadly, that wasn’t a perfect attack. Whenever you don’t get a perfect attack, your combo is </w:t>
            </w:r>
            <w:proofErr w:type="gramStart"/>
            <w:r>
              <w:t>interrupted</w:t>
            </w:r>
            <w:proofErr w:type="gramEnd"/>
            <w:r>
              <w:t xml:space="preserve"> and it is the </w:t>
            </w:r>
            <w:proofErr w:type="spellStart"/>
            <w:r>
              <w:t>yokai’s</w:t>
            </w:r>
            <w:proofErr w:type="spellEnd"/>
            <w:r>
              <w:t xml:space="preserve"> turn.</w:t>
            </w:r>
          </w:p>
        </w:tc>
      </w:tr>
      <w:tr w:rsidR="004A323A" w14:paraId="150E061B"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8697CD"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7A909A"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0A4AF8"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EB0301"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DF2152" w14:textId="77777777" w:rsidR="004A323A" w:rsidRDefault="004A323A">
            <w:pPr>
              <w:pStyle w:val="NormalWeb"/>
            </w:pPr>
            <w:r>
              <w:t>Although an imperfect combo will still deal a small amount of damage.</w:t>
            </w:r>
          </w:p>
        </w:tc>
      </w:tr>
      <w:tr w:rsidR="004A323A" w14:paraId="41AA514A"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0CFFF1" w14:textId="77777777" w:rsidR="004A323A" w:rsidRDefault="004A323A">
            <w:pPr>
              <w:pStyle w:val="NormalWeb"/>
              <w:jc w:val="center"/>
              <w:rPr>
                <w:b/>
                <w:bCs/>
              </w:rPr>
            </w:pPr>
            <w:r>
              <w:rPr>
                <w:b/>
                <w:bCs/>
              </w:rPr>
              <w:lastRenderedPageBreak/>
              <w:t>darken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C39AFD" w14:textId="77777777" w:rsidR="004A323A" w:rsidRDefault="004A323A">
            <w:pPr>
              <w:pStyle w:val="NormalWeb"/>
            </w:pPr>
            <w:r>
              <w:t xml:space="preserve">Watch your enemy and parry its attack by swiping or tapping on the left side of the screen </w:t>
            </w:r>
            <w:proofErr w:type="gramStart"/>
            <w:r>
              <w:t>at the moment</w:t>
            </w:r>
            <w:proofErr w:type="gramEnd"/>
            <w:r>
              <w:t xml:space="preserve"> the attack lands. It’s the monsters turn to attack you now. Tap to continue.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1DBEF8" w14:textId="77777777" w:rsidR="004A323A" w:rsidRDefault="004A323A">
            <w:pPr>
              <w:pStyle w:val="NormalWeb"/>
            </w:pPr>
            <w:r>
              <w:t>Now let’s defend. Defending takes place on the left side of the screen.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33E884" w14:textId="77777777" w:rsidR="004A323A" w:rsidRDefault="004A323A">
            <w:pPr>
              <w:pStyle w:val="NormalWeb"/>
            </w:pPr>
            <w:r>
              <w:rPr>
                <w:u w:val="single"/>
              </w:rPr>
              <w:t>Tip:</w:t>
            </w:r>
            <w:r>
              <w:t xml:space="preserve"> This will also happen whenever you take too long to attack.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6BE12D" w14:textId="77777777" w:rsidR="004A323A" w:rsidRDefault="004A323A">
            <w:pPr>
              <w:pStyle w:val="NormalWeb"/>
            </w:pPr>
            <w:del w:id="0" w:author="Unknown">
              <w:r>
                <w:delText xml:space="preserve">Your attack phase will also end when you take to much time. </w:delText>
              </w:r>
            </w:del>
          </w:p>
        </w:tc>
      </w:tr>
      <w:tr w:rsidR="004A323A" w14:paraId="7C6831C5"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FD6AD6"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F85D3F"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1E1AFE" w14:textId="77777777" w:rsidR="004A323A" w:rsidRDefault="004A323A">
            <w:pPr>
              <w:pStyle w:val="NormalWeb"/>
            </w:pPr>
            <w:r>
              <w:t>There are three attacks that can come from enemies (High, Mid, Low) and your defence swipe needs to match their attack. Let’s try it.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FE6BB3" w14:textId="77777777" w:rsidR="004A323A" w:rsidRDefault="004A323A">
            <w:pPr>
              <w:pStyle w:val="NormalWeb"/>
            </w:pPr>
            <w:r>
              <w:t>Now let’s defend. Defending takes place on the left side of the screen.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767B62" w14:textId="77777777" w:rsidR="004A323A" w:rsidRDefault="004A323A"/>
        </w:tc>
      </w:tr>
      <w:tr w:rsidR="004A323A" w14:paraId="1AFB64E8"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4A443C"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287A66"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EC9BA1"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1B6401" w14:textId="77777777" w:rsidR="004A323A" w:rsidRDefault="004A323A">
            <w:pPr>
              <w:pStyle w:val="NormalWeb"/>
            </w:pPr>
            <w:r>
              <w:t xml:space="preserve">There are three attacks that can come from enemies (High, Mid, Low) and your </w:t>
            </w:r>
            <w:proofErr w:type="spellStart"/>
            <w:r>
              <w:rPr>
                <w:u w:val="single"/>
              </w:rPr>
              <w:t>defense</w:t>
            </w:r>
            <w:proofErr w:type="spellEnd"/>
            <w:r>
              <w:t xml:space="preserve"> swipe needs to match their attack. Let’s try it.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D83F25" w14:textId="77777777" w:rsidR="004A323A" w:rsidRDefault="004A323A"/>
        </w:tc>
      </w:tr>
      <w:tr w:rsidR="004A323A" w14:paraId="4625DEF2"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5AD280" w14:textId="77777777" w:rsidR="004A323A" w:rsidRDefault="004A323A">
            <w:pPr>
              <w:pStyle w:val="NormalWeb"/>
              <w:jc w:val="center"/>
              <w:rPr>
                <w:b/>
                <w:bCs/>
              </w:rPr>
            </w:pPr>
            <w:r>
              <w:rPr>
                <w:rStyle w:val="Strong"/>
              </w:rPr>
              <w:t>Defence Fail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4A5782" w14:textId="77777777" w:rsidR="004A323A" w:rsidRDefault="004A323A">
            <w:pPr>
              <w:pStyle w:val="NormalWeb"/>
            </w:pPr>
            <w:r>
              <w:t>You were too late. you should have swiped UP (left or right, down) on the left side of the screen. Tap to try again.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0BFC5A" w14:textId="77777777" w:rsidR="004A323A" w:rsidRDefault="004A323A">
            <w:pPr>
              <w:pStyle w:val="NormalWeb"/>
            </w:pPr>
            <w:r>
              <w:t>Timing is important. try again until you can defend from all three directions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DCF8B7" w14:textId="77777777" w:rsidR="004A323A" w:rsidRDefault="004A323A">
            <w:pPr>
              <w:pStyle w:val="NormalWeb"/>
            </w:pPr>
            <w:r>
              <w:t>Timing is important. try again until you can defend from all three directions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3E4D3C" w14:textId="77777777" w:rsidR="004A323A" w:rsidRDefault="004A323A"/>
        </w:tc>
      </w:tr>
      <w:tr w:rsidR="004A323A" w14:paraId="36EAEC4B"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E6D630" w14:textId="77777777" w:rsidR="004A323A" w:rsidRDefault="004A323A">
            <w:pPr>
              <w:pStyle w:val="NormalWeb"/>
              <w:jc w:val="center"/>
              <w:rPr>
                <w:b/>
                <w:bCs/>
              </w:rPr>
            </w:pPr>
            <w:r>
              <w:rPr>
                <w:rStyle w:val="Strong"/>
              </w:rPr>
              <w:lastRenderedPageBreak/>
              <w:t>Attack part 2</w:t>
            </w:r>
          </w:p>
          <w:p w14:paraId="73B3B4F8" w14:textId="77777777" w:rsidR="004A323A" w:rsidRDefault="004A323A">
            <w:pPr>
              <w:pStyle w:val="NormalWeb"/>
              <w:jc w:val="center"/>
              <w:rPr>
                <w:b/>
                <w:bCs/>
              </w:rPr>
            </w:pPr>
            <w:r>
              <w:rPr>
                <w:b/>
                <w:bCs/>
              </w:rPr>
              <w:t>Darken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327D83" w14:textId="77777777" w:rsidR="004A323A" w:rsidRDefault="004A323A">
            <w:pPr>
              <w:pStyle w:val="NormalWeb"/>
            </w:pPr>
            <w:r>
              <w:t>Success. Tap to continue.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05E853" w14:textId="77777777" w:rsidR="004A323A" w:rsidRDefault="004A323A">
            <w:pPr>
              <w:pStyle w:val="NormalWeb"/>
            </w:pPr>
            <w:r>
              <w:t xml:space="preserve">Great! Now </w:t>
            </w:r>
            <w:proofErr w:type="spellStart"/>
            <w:r>
              <w:t>its</w:t>
            </w:r>
            <w:proofErr w:type="spellEnd"/>
            <w:r>
              <w:t xml:space="preserve"> your turn to attack again. This time </w:t>
            </w:r>
            <w:proofErr w:type="spellStart"/>
            <w:r>
              <w:t>lets</w:t>
            </w:r>
            <w:proofErr w:type="spellEnd"/>
            <w:r>
              <w:t xml:space="preserve"> try to get a perfect combo. remembering combos of the enemies you encounter will serve you well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AE9AE8" w14:textId="77777777" w:rsidR="004A323A" w:rsidRDefault="004A323A">
            <w:pPr>
              <w:pStyle w:val="NormalWeb"/>
            </w:pPr>
            <w:r>
              <w:t xml:space="preserve">Good job! Now </w:t>
            </w:r>
            <w:proofErr w:type="spellStart"/>
            <w:r>
              <w:t>its</w:t>
            </w:r>
            <w:proofErr w:type="spellEnd"/>
            <w:r>
              <w:t xml:space="preserve"> your turn to attack again. This time </w:t>
            </w:r>
            <w:proofErr w:type="spellStart"/>
            <w:r>
              <w:t>lets</w:t>
            </w:r>
            <w:proofErr w:type="spellEnd"/>
            <w:r>
              <w:t xml:space="preserve"> try to get a perfect combo.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799F8E" w14:textId="77777777" w:rsidR="004A323A" w:rsidRDefault="004A323A"/>
        </w:tc>
      </w:tr>
      <w:tr w:rsidR="004A323A" w14:paraId="6D185783"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77CDB0"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1ACDFA"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5CBF2C"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1EBC2C" w14:textId="77777777" w:rsidR="004A323A" w:rsidRDefault="004A323A">
            <w:pPr>
              <w:pStyle w:val="NormalWeb"/>
            </w:pPr>
            <w:r>
              <w:rPr>
                <w:u w:val="single"/>
              </w:rPr>
              <w:t>Tip:</w:t>
            </w:r>
            <w:r>
              <w:t xml:space="preserve"> Remembering the individual combos of the enemies you encounter will serve you well.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25BEE0" w14:textId="77777777" w:rsidR="004A323A" w:rsidRDefault="004A323A"/>
        </w:tc>
      </w:tr>
      <w:tr w:rsidR="004A323A" w14:paraId="72992901"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E22903"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4C2BA2" w14:textId="77777777" w:rsidR="004A323A" w:rsidRDefault="004A323A">
            <w:pPr>
              <w:pStyle w:val="NormalWeb"/>
            </w:pPr>
            <w:proofErr w:type="spellStart"/>
            <w:r>
              <w:t>Its</w:t>
            </w:r>
            <w:proofErr w:type="spellEnd"/>
            <w:r>
              <w:t xml:space="preserve"> your turn to attack again. Each monster has a perfect combo that will kill it instantly. Try to figure it out. Tap to continue.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32D400" w14:textId="77777777" w:rsidR="004A323A" w:rsidRDefault="004A323A">
            <w:pPr>
              <w:pStyle w:val="NormalWeb"/>
            </w:pPr>
            <w:r>
              <w:t>Under the enemy health bar is the combo counter, it helps you to know which attacks where perfect and those that weren’t. go ahead and give it a shot.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FBB7EC" w14:textId="77777777" w:rsidR="004A323A" w:rsidRDefault="004A323A">
            <w:pPr>
              <w:pStyle w:val="NormalWeb"/>
            </w:pPr>
            <w:r>
              <w:t xml:space="preserve">Under the enemy health bar is the combo counter, it </w:t>
            </w:r>
            <w:r>
              <w:rPr>
                <w:u w:val="single"/>
              </w:rPr>
              <w:t>shows</w:t>
            </w:r>
            <w:r>
              <w:t xml:space="preserve"> you which attacks were </w:t>
            </w:r>
            <w:proofErr w:type="gramStart"/>
            <w:r>
              <w:t>perfect</w:t>
            </w:r>
            <w:proofErr w:type="gramEnd"/>
            <w:r>
              <w:t xml:space="preserve"> and which were not. Go ahead and give it a shot.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CBD437" w14:textId="77777777" w:rsidR="004A323A" w:rsidRDefault="004A323A"/>
        </w:tc>
      </w:tr>
      <w:tr w:rsidR="004A323A" w14:paraId="3E4D79E1"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C70232"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AC3BAB" w14:textId="77777777" w:rsidR="004A323A" w:rsidRDefault="004A323A">
            <w:pPr>
              <w:pStyle w:val="NormalWeb"/>
            </w:pPr>
            <w:r>
              <w:t>That wasn’t it. Tip: the arrows under the enemy health bar show you if you made a correct input. Tap to try again.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79BA35" w14:textId="77777777" w:rsidR="004A323A" w:rsidRDefault="004A323A">
            <w:pPr>
              <w:pStyle w:val="NormalWeb"/>
            </w:pPr>
            <w:r>
              <w:t>try until you get it from start to end well reset the combo counter whenever you don't get a perfect attack.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E947BD" w14:textId="77777777" w:rsidR="004A323A" w:rsidRDefault="004A323A">
            <w:pPr>
              <w:pStyle w:val="NormalWeb"/>
            </w:pPr>
            <w:r>
              <w:t xml:space="preserve">Try until you get it from start to end. </w:t>
            </w:r>
            <w:r>
              <w:rPr>
                <w:u w:val="single"/>
              </w:rPr>
              <w:t>The combo counter resets whenever you don't get a perfect attack.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71F83F" w14:textId="77777777" w:rsidR="004A323A" w:rsidRDefault="004A323A"/>
        </w:tc>
      </w:tr>
      <w:tr w:rsidR="004A323A" w14:paraId="3446BC23"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498348" w14:textId="77777777" w:rsidR="004A323A" w:rsidRDefault="004A323A">
            <w:pPr>
              <w:pStyle w:val="NormalWeb"/>
              <w:jc w:val="center"/>
              <w:rPr>
                <w:b/>
                <w:bCs/>
              </w:rPr>
            </w:pPr>
            <w:r>
              <w:rPr>
                <w:rStyle w:val="Strong"/>
              </w:rPr>
              <w:t>Complete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3E3321" w14:textId="77777777" w:rsidR="004A323A" w:rsidRDefault="004A323A">
            <w:pPr>
              <w:pStyle w:val="NormalWeb"/>
            </w:pPr>
            <w:r>
              <w:t>You still got it. Now let’s hunt some real monsters. Tap to continue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3C47E4" w14:textId="77777777" w:rsidR="004A323A" w:rsidRDefault="004A323A">
            <w:pPr>
              <w:pStyle w:val="NormalWeb"/>
            </w:pPr>
            <w:r>
              <w:t>You got it! Whenever you get a perfect combo together it will also result in the enemy instantly dying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9EB392" w14:textId="77777777" w:rsidR="004A323A" w:rsidRDefault="004A323A">
            <w:pPr>
              <w:pStyle w:val="NormalWeb"/>
            </w:pPr>
            <w:r>
              <w:t xml:space="preserve">You got it! Whenever you get a perfect </w:t>
            </w:r>
            <w:proofErr w:type="gramStart"/>
            <w:r>
              <w:t>combo</w:t>
            </w:r>
            <w:proofErr w:type="gramEnd"/>
            <w:r>
              <w:t xml:space="preserve"> </w:t>
            </w:r>
            <w:r>
              <w:rPr>
                <w:u w:val="single"/>
              </w:rPr>
              <w:t xml:space="preserve">it will reduce the </w:t>
            </w:r>
            <w:proofErr w:type="spellStart"/>
            <w:r>
              <w:rPr>
                <w:u w:val="single"/>
              </w:rPr>
              <w:t>yokai's</w:t>
            </w:r>
            <w:proofErr w:type="spellEnd"/>
            <w:r>
              <w:rPr>
                <w:u w:val="single"/>
              </w:rPr>
              <w:t xml:space="preserve"> health to zero immediately.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5BB54B" w14:textId="77777777" w:rsidR="004A323A" w:rsidRDefault="004A323A"/>
        </w:tc>
      </w:tr>
      <w:tr w:rsidR="004A323A" w14:paraId="4C8208C8"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AC65E8" w14:textId="77777777" w:rsidR="004A323A" w:rsidRDefault="004A323A">
            <w:pPr>
              <w:pStyle w:val="NormalWeb"/>
              <w:jc w:val="center"/>
              <w:rPr>
                <w:b/>
                <w:bCs/>
              </w:rPr>
            </w:pPr>
            <w:r>
              <w:rPr>
                <w:b/>
                <w:bCs/>
              </w:rPr>
              <w:lastRenderedPageBreak/>
              <w:t>darken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CE2AEF" w14:textId="77777777" w:rsidR="004A323A" w:rsidRDefault="004A323A">
            <w:pPr>
              <w:rPr>
                <w:b/>
                <w:bCs/>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51C867" w14:textId="77777777" w:rsidR="004A323A" w:rsidRDefault="004A323A">
            <w:pPr>
              <w:pStyle w:val="NormalWeb"/>
            </w:pPr>
            <w:r>
              <w:t xml:space="preserve">Now that you know your way get out there and vanquish some real </w:t>
            </w:r>
            <w:proofErr w:type="spellStart"/>
            <w:r>
              <w:t>yokai</w:t>
            </w:r>
            <w:proofErr w:type="spellEnd"/>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81C606" w14:textId="77777777" w:rsidR="004A323A" w:rsidRDefault="004A323A">
            <w:pPr>
              <w:pStyle w:val="NormalWeb"/>
            </w:pPr>
            <w:r>
              <w:t xml:space="preserve">Now that you know your way get out there and vanquish some real </w:t>
            </w:r>
            <w:proofErr w:type="spellStart"/>
            <w:r>
              <w:t>yokai</w:t>
            </w:r>
            <w:proofErr w:type="spellEnd"/>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96AD45" w14:textId="77777777" w:rsidR="004A323A" w:rsidRDefault="004A323A"/>
        </w:tc>
      </w:tr>
      <w:tr w:rsidR="004A323A" w14:paraId="1BE33DAA"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97BCE5"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3667AB" w14:textId="77777777" w:rsidR="004A323A" w:rsidRDefault="004A323A">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33FA17" w14:textId="77777777" w:rsidR="004A323A" w:rsidRDefault="004A323A">
            <w:pPr>
              <w:pStyle w:val="NormalWeb"/>
            </w:pPr>
            <w:r>
              <w:rPr>
                <w:rStyle w:val="Strong"/>
              </w:rPr>
              <w:t>Fade to black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0E1E91" w14:textId="77777777" w:rsidR="004A323A" w:rsidRDefault="004A323A"/>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B79531" w14:textId="77777777" w:rsidR="004A323A" w:rsidRDefault="004A323A">
            <w:pPr>
              <w:rPr>
                <w:rFonts w:eastAsia="Times New Roman"/>
                <w:sz w:val="20"/>
                <w:szCs w:val="20"/>
              </w:rPr>
            </w:pPr>
          </w:p>
        </w:tc>
      </w:tr>
    </w:tbl>
    <w:p w14:paraId="7B12E627" w14:textId="77777777" w:rsidR="004A323A" w:rsidRDefault="004A323A" w:rsidP="004A323A">
      <w:pPr>
        <w:pStyle w:val="Heading1"/>
        <w:divId w:val="1341086980"/>
        <w:rPr>
          <w:rFonts w:ascii="Times New Roman" w:eastAsia="Times New Roman" w:hAnsi="Times New Roman"/>
        </w:rPr>
      </w:pPr>
      <w:r>
        <w:rPr>
          <w:rFonts w:eastAsia="Times New Roman"/>
        </w:rPr>
        <w:t>UX</w:t>
      </w:r>
    </w:p>
    <w:p w14:paraId="1F146327" w14:textId="77777777" w:rsidR="004A323A" w:rsidRDefault="004A323A" w:rsidP="004A323A">
      <w:pPr>
        <w:pStyle w:val="Heading1"/>
        <w:divId w:val="1341086980"/>
        <w:rPr>
          <w:rFonts w:eastAsia="Times New Roman"/>
        </w:rPr>
      </w:pPr>
      <w:r>
        <w:rPr>
          <w:rFonts w:eastAsia="Times New Roman"/>
        </w:rPr>
        <w:t>Sitemap</w:t>
      </w:r>
    </w:p>
    <w:p w14:paraId="6C2C81BE" w14:textId="161DE716" w:rsidR="004A323A" w:rsidRDefault="004A323A" w:rsidP="004A323A">
      <w:pPr>
        <w:divId w:val="1341086980"/>
        <w:rPr>
          <w:rFonts w:eastAsia="Times New Roman"/>
        </w:rPr>
      </w:pPr>
      <w:r>
        <w:rPr>
          <w:rFonts w:eastAsia="Times New Roman"/>
          <w:noProof/>
        </w:rPr>
        <w:drawing>
          <wp:inline distT="0" distB="0" distL="0" distR="0" wp14:anchorId="49A476C2" wp14:editId="100B21D7">
            <wp:extent cx="4465320" cy="1958340"/>
            <wp:effectExtent l="0" t="0" r="0" b="3810"/>
            <wp:docPr id="19319659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96595" name="Picture 1" descr="A screenshot of a computer screen&#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65320" cy="1958340"/>
                    </a:xfrm>
                    <a:prstGeom prst="rect">
                      <a:avLst/>
                    </a:prstGeom>
                    <a:noFill/>
                    <a:ln>
                      <a:noFill/>
                    </a:ln>
                  </pic:spPr>
                </pic:pic>
              </a:graphicData>
            </a:graphic>
          </wp:inline>
        </w:drawing>
      </w:r>
    </w:p>
    <w:p w14:paraId="027A472B" w14:textId="77777777" w:rsidR="004A323A" w:rsidRDefault="004A323A" w:rsidP="004A323A">
      <w:pPr>
        <w:pStyle w:val="Heading1"/>
        <w:divId w:val="1341086980"/>
        <w:rPr>
          <w:rFonts w:eastAsia="Times New Roman"/>
        </w:rPr>
      </w:pPr>
      <w:r>
        <w:rPr>
          <w:rFonts w:eastAsia="Times New Roman"/>
        </w:rPr>
        <w:t>Wireframes</w:t>
      </w:r>
    </w:p>
    <w:p w14:paraId="5A2B5FD7" w14:textId="6C22FD1F" w:rsidR="004A323A" w:rsidRDefault="004A323A" w:rsidP="004A323A">
      <w:pPr>
        <w:pStyle w:val="Heading1"/>
        <w:jc w:val="center"/>
        <w:divId w:val="1341086980"/>
        <w:rPr>
          <w:rFonts w:eastAsia="Times New Roman"/>
        </w:rPr>
      </w:pPr>
      <w:r w:rsidRPr="004A323A">
        <w:rPr>
          <w:rFonts w:eastAsia="Times New Roman"/>
        </w:rPr>
        <w:drawing>
          <wp:inline distT="0" distB="0" distL="0" distR="0" wp14:anchorId="15558E5B" wp14:editId="0E42ED23">
            <wp:extent cx="3619814" cy="2110923"/>
            <wp:effectExtent l="0" t="0" r="0" b="3810"/>
            <wp:docPr id="39100880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008807" name="Picture 1" descr="A screen shot of a computer&#10;&#10;Description automatically generated"/>
                    <pic:cNvPicPr/>
                  </pic:nvPicPr>
                  <pic:blipFill>
                    <a:blip r:embed="rId19"/>
                    <a:stretch>
                      <a:fillRect/>
                    </a:stretch>
                  </pic:blipFill>
                  <pic:spPr>
                    <a:xfrm>
                      <a:off x="0" y="0"/>
                      <a:ext cx="3619814" cy="2110923"/>
                    </a:xfrm>
                    <a:prstGeom prst="rect">
                      <a:avLst/>
                    </a:prstGeom>
                  </pic:spPr>
                </pic:pic>
              </a:graphicData>
            </a:graphic>
          </wp:inline>
        </w:drawing>
      </w:r>
    </w:p>
    <w:p w14:paraId="5B8A4272" w14:textId="2B4D4060" w:rsidR="004A323A" w:rsidRDefault="004A323A" w:rsidP="004A323A">
      <w:pPr>
        <w:divId w:val="1341086980"/>
      </w:pPr>
      <w:r>
        <w:t xml:space="preserve">Yellow areas </w:t>
      </w:r>
      <w:r w:rsidR="006660AC">
        <w:t xml:space="preserve">are harder to reach in landscape mode. Good place for buttons that need to stay out of the way during gameplay to avoid accidental </w:t>
      </w:r>
      <w:proofErr w:type="gramStart"/>
      <w:r w:rsidR="006660AC">
        <w:t>interactions</w:t>
      </w:r>
      <w:proofErr w:type="gramEnd"/>
    </w:p>
    <w:p w14:paraId="2808FAE3" w14:textId="3E5B9C5C" w:rsidR="004A323A" w:rsidRDefault="004A323A" w:rsidP="004A323A">
      <w:pPr>
        <w:pStyle w:val="Heading3"/>
        <w:divId w:val="1341086980"/>
      </w:pPr>
      <w:r>
        <w:lastRenderedPageBreak/>
        <w:t>HUD</w:t>
      </w:r>
    </w:p>
    <w:p w14:paraId="15B011D4" w14:textId="733D4CF7" w:rsidR="004A323A" w:rsidRPr="004A323A" w:rsidRDefault="004A323A" w:rsidP="004A323A">
      <w:pPr>
        <w:divId w:val="1341086980"/>
      </w:pPr>
      <w:r w:rsidRPr="004A323A">
        <w:drawing>
          <wp:inline distT="0" distB="0" distL="0" distR="0" wp14:anchorId="11BE8F60" wp14:editId="7A6CBDAC">
            <wp:extent cx="5943600" cy="1319530"/>
            <wp:effectExtent l="0" t="0" r="0" b="0"/>
            <wp:docPr id="3505339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533909" name="Picture 1" descr="A screenshot of a computer&#10;&#10;Description automatically generated"/>
                    <pic:cNvPicPr/>
                  </pic:nvPicPr>
                  <pic:blipFill>
                    <a:blip r:embed="rId20"/>
                    <a:stretch>
                      <a:fillRect/>
                    </a:stretch>
                  </pic:blipFill>
                  <pic:spPr>
                    <a:xfrm>
                      <a:off x="0" y="0"/>
                      <a:ext cx="5943600" cy="1319530"/>
                    </a:xfrm>
                    <a:prstGeom prst="rect">
                      <a:avLst/>
                    </a:prstGeom>
                  </pic:spPr>
                </pic:pic>
              </a:graphicData>
            </a:graphic>
          </wp:inline>
        </w:drawing>
      </w:r>
    </w:p>
    <w:p w14:paraId="7B8DAE21" w14:textId="77777777" w:rsidR="004A323A" w:rsidRDefault="004A323A" w:rsidP="004A323A">
      <w:pPr>
        <w:divId w:val="1341086980"/>
        <w:rPr>
          <w:rFonts w:eastAsia="Times New Roman"/>
        </w:rPr>
      </w:pPr>
      <w:hyperlink r:id="rId21" w:history="1">
        <w:r>
          <w:rPr>
            <w:rStyle w:val="Hyperlink"/>
            <w:rFonts w:eastAsia="Times New Roman"/>
          </w:rPr>
          <w:t>https://www.figma.com/file/cCKIW2PaUcgXr0Maghr9HR/UX-Wireframes-DYGHP?type=design&amp;node-id=5%3A55&amp;t=I3ytuhjMXyLw5usT-1</w:t>
        </w:r>
      </w:hyperlink>
      <w:r>
        <w:rPr>
          <w:rFonts w:eastAsia="Times New Roman"/>
        </w:rPr>
        <w:t xml:space="preserve"> </w:t>
      </w:r>
    </w:p>
    <w:p w14:paraId="055E2CC4" w14:textId="77777777" w:rsidR="004A323A" w:rsidRDefault="004A323A" w:rsidP="004A323A">
      <w:pPr>
        <w:jc w:val="center"/>
        <w:divId w:val="1341086980"/>
        <w:rPr>
          <w:rFonts w:eastAsia="Times New Roman"/>
        </w:rPr>
      </w:pPr>
      <w:r>
        <w:rPr>
          <w:rFonts w:eastAsia="Times New Roman"/>
        </w:rPr>
        <w:pict w14:anchorId="456CD422">
          <v:rect id="_x0000_i1033" style="width:470.3pt;height:1.2pt" o:hralign="center" o:hrstd="t" o:hr="t" fillcolor="#a0a0a0" stroked="f"/>
        </w:pict>
      </w:r>
    </w:p>
    <w:p w14:paraId="08E80996" w14:textId="77777777" w:rsidR="004A323A" w:rsidRDefault="004A323A" w:rsidP="004A323A">
      <w:pPr>
        <w:pStyle w:val="Heading3"/>
        <w:divId w:val="1341086980"/>
      </w:pPr>
      <w:r>
        <w:t>Main Menu</w:t>
      </w:r>
    </w:p>
    <w:p w14:paraId="24707A57" w14:textId="5C79C6FD" w:rsidR="004A323A" w:rsidRPr="004A323A" w:rsidRDefault="004A323A" w:rsidP="004A323A">
      <w:pPr>
        <w:divId w:val="1341086980"/>
      </w:pPr>
      <w:r w:rsidRPr="004A323A">
        <w:drawing>
          <wp:inline distT="0" distB="0" distL="0" distR="0" wp14:anchorId="46D3CA2D" wp14:editId="287EEEBE">
            <wp:extent cx="5943600" cy="2048510"/>
            <wp:effectExtent l="0" t="0" r="0" b="8890"/>
            <wp:docPr id="3111713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171302" name="Picture 1" descr="A screenshot of a computer&#10;&#10;Description automatically generated"/>
                    <pic:cNvPicPr/>
                  </pic:nvPicPr>
                  <pic:blipFill>
                    <a:blip r:embed="rId22"/>
                    <a:stretch>
                      <a:fillRect/>
                    </a:stretch>
                  </pic:blipFill>
                  <pic:spPr>
                    <a:xfrm>
                      <a:off x="0" y="0"/>
                      <a:ext cx="5943600" cy="2048510"/>
                    </a:xfrm>
                    <a:prstGeom prst="rect">
                      <a:avLst/>
                    </a:prstGeom>
                  </pic:spPr>
                </pic:pic>
              </a:graphicData>
            </a:graphic>
          </wp:inline>
        </w:drawing>
      </w:r>
    </w:p>
    <w:p w14:paraId="48C483AD" w14:textId="77777777" w:rsidR="004A323A" w:rsidRDefault="004A323A" w:rsidP="004A323A">
      <w:pPr>
        <w:divId w:val="1341086980"/>
        <w:rPr>
          <w:rFonts w:eastAsia="Times New Roman"/>
        </w:rPr>
      </w:pPr>
      <w:hyperlink r:id="rId23" w:history="1">
        <w:r>
          <w:rPr>
            <w:rStyle w:val="Hyperlink"/>
            <w:rFonts w:eastAsia="Times New Roman"/>
          </w:rPr>
          <w:t>https://www.figma.com/file/cCKIW2PaUcgXr0Maghr9HR/UX-Wireframes-DYGHP?type=design&amp;node-id=5%3A39&amp;t=I3ytuhjMXyLw5usT-1</w:t>
        </w:r>
      </w:hyperlink>
      <w:r>
        <w:rPr>
          <w:rFonts w:eastAsia="Times New Roman"/>
        </w:rPr>
        <w:t xml:space="preserve"> </w:t>
      </w:r>
    </w:p>
    <w:p w14:paraId="35FC68ED" w14:textId="77777777" w:rsidR="004A323A" w:rsidRDefault="004A323A" w:rsidP="004A323A">
      <w:pPr>
        <w:pStyle w:val="Heading3"/>
        <w:divId w:val="1341086980"/>
      </w:pPr>
      <w:r>
        <w:t>Pause</w:t>
      </w:r>
    </w:p>
    <w:p w14:paraId="2C18165A" w14:textId="61F2ECDD" w:rsidR="004A323A" w:rsidRPr="004A323A" w:rsidRDefault="004A323A" w:rsidP="004A323A">
      <w:pPr>
        <w:divId w:val="1341086980"/>
      </w:pPr>
      <w:r w:rsidRPr="004A323A">
        <w:drawing>
          <wp:inline distT="0" distB="0" distL="0" distR="0" wp14:anchorId="3F75C01D" wp14:editId="036BD7DE">
            <wp:extent cx="5943600" cy="1278890"/>
            <wp:effectExtent l="0" t="0" r="0" b="0"/>
            <wp:docPr id="16388654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65457" name="Picture 1" descr="A screenshot of a computer&#10;&#10;Description automatically generated"/>
                    <pic:cNvPicPr/>
                  </pic:nvPicPr>
                  <pic:blipFill>
                    <a:blip r:embed="rId24"/>
                    <a:stretch>
                      <a:fillRect/>
                    </a:stretch>
                  </pic:blipFill>
                  <pic:spPr>
                    <a:xfrm>
                      <a:off x="0" y="0"/>
                      <a:ext cx="5943600" cy="1278890"/>
                    </a:xfrm>
                    <a:prstGeom prst="rect">
                      <a:avLst/>
                    </a:prstGeom>
                  </pic:spPr>
                </pic:pic>
              </a:graphicData>
            </a:graphic>
          </wp:inline>
        </w:drawing>
      </w:r>
    </w:p>
    <w:p w14:paraId="2F522736" w14:textId="77777777" w:rsidR="004A323A" w:rsidRDefault="004A323A" w:rsidP="004A323A">
      <w:pPr>
        <w:divId w:val="1341086980"/>
        <w:rPr>
          <w:rFonts w:eastAsia="Times New Roman"/>
        </w:rPr>
      </w:pPr>
      <w:hyperlink r:id="rId25" w:history="1">
        <w:r>
          <w:rPr>
            <w:rStyle w:val="Hyperlink"/>
            <w:rFonts w:eastAsia="Times New Roman"/>
          </w:rPr>
          <w:t>https://www.figma.com/file/cCKIW2PaUcgXr0Maghr9HR/UX-Wireframes-DYGHP?type=design&amp;node-id=5%3A40&amp;t=I3ytuhjMXyLw5usT-1</w:t>
        </w:r>
      </w:hyperlink>
      <w:r>
        <w:rPr>
          <w:rFonts w:eastAsia="Times New Roman"/>
        </w:rPr>
        <w:t xml:space="preserve"> </w:t>
      </w:r>
    </w:p>
    <w:p w14:paraId="7DB717A8" w14:textId="77777777" w:rsidR="004A323A" w:rsidRDefault="004A323A" w:rsidP="004A323A">
      <w:pPr>
        <w:pStyle w:val="Heading3"/>
        <w:divId w:val="1341086980"/>
      </w:pPr>
      <w:r>
        <w:lastRenderedPageBreak/>
        <w:t>End Screen</w:t>
      </w:r>
    </w:p>
    <w:p w14:paraId="0243B816" w14:textId="47A3D062" w:rsidR="004A323A" w:rsidRPr="004A323A" w:rsidRDefault="004A323A" w:rsidP="004A323A">
      <w:pPr>
        <w:divId w:val="1341086980"/>
      </w:pPr>
      <w:r w:rsidRPr="004A323A">
        <w:drawing>
          <wp:inline distT="0" distB="0" distL="0" distR="0" wp14:anchorId="727E27F9" wp14:editId="5A09A068">
            <wp:extent cx="5943600" cy="1272540"/>
            <wp:effectExtent l="0" t="0" r="0" b="3810"/>
            <wp:docPr id="6617985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798560" name="Picture 1" descr="A screenshot of a computer&#10;&#10;Description automatically generated"/>
                    <pic:cNvPicPr/>
                  </pic:nvPicPr>
                  <pic:blipFill>
                    <a:blip r:embed="rId26"/>
                    <a:stretch>
                      <a:fillRect/>
                    </a:stretch>
                  </pic:blipFill>
                  <pic:spPr>
                    <a:xfrm>
                      <a:off x="0" y="0"/>
                      <a:ext cx="5943600" cy="1272540"/>
                    </a:xfrm>
                    <a:prstGeom prst="rect">
                      <a:avLst/>
                    </a:prstGeom>
                  </pic:spPr>
                </pic:pic>
              </a:graphicData>
            </a:graphic>
          </wp:inline>
        </w:drawing>
      </w:r>
    </w:p>
    <w:p w14:paraId="74138E73" w14:textId="77777777" w:rsidR="004A323A" w:rsidRDefault="004A323A" w:rsidP="004A323A">
      <w:pPr>
        <w:divId w:val="1341086980"/>
        <w:rPr>
          <w:rFonts w:eastAsia="Times New Roman"/>
        </w:rPr>
      </w:pPr>
      <w:hyperlink r:id="rId27" w:history="1">
        <w:r>
          <w:rPr>
            <w:rStyle w:val="Hyperlink"/>
            <w:rFonts w:eastAsia="Times New Roman"/>
          </w:rPr>
          <w:t>https://www.figma.com/file/cCKIW2PaUcgXr0Maghr9HR/UX-Wireframes-DYGHP?type=design&amp;node-id=442-124&amp;mode=design&amp;t=rha3vNbhyBETxPjb-4</w:t>
        </w:r>
      </w:hyperlink>
      <w:r>
        <w:rPr>
          <w:rFonts w:eastAsia="Times New Roman"/>
        </w:rPr>
        <w:t xml:space="preserve"> </w:t>
      </w:r>
    </w:p>
    <w:p w14:paraId="77C15375" w14:textId="017E3917" w:rsidR="00B8175A" w:rsidRDefault="00B8175A">
      <w:pPr>
        <w:spacing w:before="0" w:beforeAutospacing="0" w:after="0" w:afterAutospacing="0"/>
        <w:rPr>
          <w:rFonts w:eastAsia="Times New Roman"/>
        </w:rPr>
      </w:pPr>
      <w:r>
        <w:rPr>
          <w:rFonts w:eastAsia="Times New Roman"/>
        </w:rPr>
        <w:br w:type="page"/>
      </w:r>
    </w:p>
    <w:p w14:paraId="30BB8AE9" w14:textId="3C72F2A3" w:rsidR="004A323A" w:rsidRDefault="004A323A" w:rsidP="004A323A">
      <w:pPr>
        <w:pStyle w:val="Heading1"/>
        <w:divId w:val="1341086980"/>
        <w:rPr>
          <w:rFonts w:ascii="Times New Roman" w:eastAsia="Times New Roman" w:hAnsi="Times New Roman"/>
        </w:rPr>
      </w:pPr>
      <w:r>
        <w:rPr>
          <w:rFonts w:eastAsia="Times New Roman"/>
        </w:rPr>
        <w:lastRenderedPageBreak/>
        <w:t>Glossary</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683"/>
        <w:gridCol w:w="7661"/>
      </w:tblGrid>
      <w:tr w:rsidR="004A323A" w14:paraId="67C0F32E" w14:textId="77777777" w:rsidTr="004A323A">
        <w:trPr>
          <w:divId w:val="1341086980"/>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CCDADF" w14:textId="77777777" w:rsidR="004A323A" w:rsidRDefault="004A323A" w:rsidP="000E0123">
            <w:pPr>
              <w:pStyle w:val="NormalWeb"/>
              <w:jc w:val="center"/>
              <w:rPr>
                <w:b/>
                <w:bCs/>
              </w:rPr>
            </w:pPr>
            <w:r>
              <w:rPr>
                <w:rStyle w:val="Strong"/>
              </w:rPr>
              <w:t>Term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F568C4" w14:textId="77777777" w:rsidR="004A323A" w:rsidRDefault="004A323A" w:rsidP="000E0123">
            <w:pPr>
              <w:pStyle w:val="NormalWeb"/>
              <w:jc w:val="center"/>
              <w:rPr>
                <w:b/>
                <w:bCs/>
              </w:rPr>
            </w:pPr>
            <w:r>
              <w:rPr>
                <w:rStyle w:val="Strong"/>
              </w:rPr>
              <w:t>Definition</w:t>
            </w:r>
          </w:p>
        </w:tc>
      </w:tr>
      <w:tr w:rsidR="004A323A" w14:paraId="23ADE34E"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3E0C97" w14:textId="77777777" w:rsidR="004A323A" w:rsidRDefault="004A323A" w:rsidP="000E0123">
            <w:pPr>
              <w:pStyle w:val="NormalWeb"/>
            </w:pPr>
            <w:r>
              <w:t>attack state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75F7BE" w14:textId="77777777" w:rsidR="004A323A" w:rsidRDefault="004A323A" w:rsidP="000E0123">
            <w:pPr>
              <w:pStyle w:val="NormalWeb"/>
            </w:pPr>
            <w:r>
              <w:t xml:space="preserve">The </w:t>
            </w:r>
            <w:proofErr w:type="gramStart"/>
            <w:r>
              <w:t>period of time</w:t>
            </w:r>
            <w:proofErr w:type="gramEnd"/>
            <w:r>
              <w:t xml:space="preserve"> in which a monster plays its attack animation</w:t>
            </w:r>
          </w:p>
        </w:tc>
      </w:tr>
      <w:tr w:rsidR="004A323A" w14:paraId="7B3D35BE"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F5F26A" w14:textId="77777777" w:rsidR="004A323A" w:rsidRDefault="004A323A" w:rsidP="000E0123">
            <w:pPr>
              <w:pStyle w:val="NormalWeb"/>
            </w:pPr>
            <w:r>
              <w:t>attack animation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61A67F" w14:textId="77777777" w:rsidR="004A323A" w:rsidRDefault="004A323A" w:rsidP="000E0123">
            <w:pPr>
              <w:pStyle w:val="NormalWeb"/>
            </w:pPr>
            <w:r>
              <w:t>The animation going with every unique attack of a monster (used synonymously with “monster attack”)</w:t>
            </w:r>
          </w:p>
        </w:tc>
      </w:tr>
      <w:tr w:rsidR="004A323A" w14:paraId="4CDF7B0B"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43B188" w14:textId="77777777" w:rsidR="004A323A" w:rsidRDefault="004A323A" w:rsidP="000E0123">
            <w:pPr>
              <w:pStyle w:val="NormalWeb"/>
            </w:pPr>
            <w:r>
              <w:t>combo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FEA3D2" w14:textId="77777777" w:rsidR="004A323A" w:rsidRDefault="004A323A" w:rsidP="000E0123">
            <w:pPr>
              <w:pStyle w:val="NormalWeb"/>
            </w:pPr>
            <w:r>
              <w:t>The series of swipes, a player makes to attack a monster, is called a combo</w:t>
            </w:r>
          </w:p>
        </w:tc>
      </w:tr>
      <w:tr w:rsidR="004A323A" w14:paraId="1FD4CB20"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8020F9" w14:textId="77777777" w:rsidR="004A323A" w:rsidRDefault="004A323A" w:rsidP="000E0123">
            <w:pPr>
              <w:pStyle w:val="NormalWeb"/>
            </w:pPr>
            <w:r>
              <w:t>combo pattern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7DD157" w14:textId="77777777" w:rsidR="004A323A" w:rsidRDefault="004A323A" w:rsidP="000E0123">
            <w:pPr>
              <w:pStyle w:val="NormalWeb"/>
            </w:pPr>
            <w:r>
              <w:t>The combination of swipes which a player would need to perform to score a finisher</w:t>
            </w:r>
          </w:p>
        </w:tc>
      </w:tr>
      <w:tr w:rsidR="004A323A" w14:paraId="73FA1F6D"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816045" w14:textId="77777777" w:rsidR="004A323A" w:rsidRDefault="004A323A" w:rsidP="000E0123">
            <w:pPr>
              <w:pStyle w:val="NormalWeb"/>
            </w:pPr>
            <w:r>
              <w:t>defend state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570226" w14:textId="77777777" w:rsidR="004A323A" w:rsidRDefault="004A323A" w:rsidP="000E0123">
            <w:pPr>
              <w:pStyle w:val="NormalWeb"/>
            </w:pPr>
            <w:r>
              <w:t xml:space="preserve">The period of time in which the monster doesn’t </w:t>
            </w:r>
            <w:proofErr w:type="gramStart"/>
            <w:r>
              <w:t>attack</w:t>
            </w:r>
            <w:proofErr w:type="gramEnd"/>
            <w:r>
              <w:t xml:space="preserve"> and the player can perform their attack</w:t>
            </w:r>
          </w:p>
        </w:tc>
      </w:tr>
      <w:tr w:rsidR="004A323A" w14:paraId="3170B86A"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949E91" w14:textId="77777777" w:rsidR="004A323A" w:rsidRDefault="004A323A" w:rsidP="000E0123">
            <w:pPr>
              <w:pStyle w:val="NormalWeb"/>
            </w:pPr>
            <w:r>
              <w:t>defend state timer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941830" w14:textId="77777777" w:rsidR="004A323A" w:rsidRDefault="004A323A" w:rsidP="000E0123">
            <w:pPr>
              <w:pStyle w:val="NormalWeb"/>
            </w:pPr>
            <w:r>
              <w:t>The amount of time in which the monster is in the defend state</w:t>
            </w:r>
          </w:p>
        </w:tc>
      </w:tr>
      <w:tr w:rsidR="004A323A" w14:paraId="4F3C1696"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5F7F37" w14:textId="77777777" w:rsidR="004A323A" w:rsidRDefault="004A323A" w:rsidP="000E0123">
            <w:pPr>
              <w:pStyle w:val="NormalWeb"/>
            </w:pPr>
            <w:r>
              <w:t>health points (HP)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A0507A" w14:textId="77777777" w:rsidR="004A323A" w:rsidRDefault="004A323A" w:rsidP="000E0123">
            <w:pPr>
              <w:pStyle w:val="NormalWeb"/>
            </w:pPr>
            <w:r>
              <w:t>The amount of hits a target can take before it destroyed</w:t>
            </w:r>
          </w:p>
        </w:tc>
      </w:tr>
      <w:tr w:rsidR="004A323A" w14:paraId="6FA1F3C8"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3B5028" w14:textId="77777777" w:rsidR="004A323A" w:rsidRDefault="004A323A" w:rsidP="000E0123">
            <w:pPr>
              <w:pStyle w:val="NormalWeb"/>
            </w:pPr>
            <w:r>
              <w:t>hit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7EFC4D" w14:textId="77777777" w:rsidR="004A323A" w:rsidRDefault="004A323A" w:rsidP="000E0123">
            <w:pPr>
              <w:pStyle w:val="NormalWeb"/>
            </w:pPr>
            <w:r>
              <w:t>A successful swipe at the right point within a combo scores a hit</w:t>
            </w:r>
          </w:p>
        </w:tc>
      </w:tr>
      <w:tr w:rsidR="004A323A" w14:paraId="1EF0E548"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122962" w14:textId="77777777" w:rsidR="004A323A" w:rsidRDefault="004A323A" w:rsidP="000E0123">
            <w:pPr>
              <w:pStyle w:val="NormalWeb"/>
            </w:pPr>
            <w:r>
              <w:t>imperfect combo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CA5377" w14:textId="77777777" w:rsidR="004A323A" w:rsidRDefault="004A323A" w:rsidP="000E0123">
            <w:pPr>
              <w:pStyle w:val="NormalWeb"/>
            </w:pPr>
            <w:r>
              <w:t xml:space="preserve">When the players swipes do not match the combo pattern of the </w:t>
            </w:r>
            <w:proofErr w:type="gramStart"/>
            <w:r>
              <w:t>monster</w:t>
            </w:r>
            <w:proofErr w:type="gramEnd"/>
            <w:r>
              <w:t xml:space="preserve"> they are attacking</w:t>
            </w:r>
          </w:p>
        </w:tc>
      </w:tr>
      <w:tr w:rsidR="004A323A" w14:paraId="7E79131C"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98C7F6" w14:textId="77777777" w:rsidR="004A323A" w:rsidRDefault="004A323A" w:rsidP="000E0123">
            <w:pPr>
              <w:pStyle w:val="NormalWeb"/>
            </w:pPr>
            <w:r>
              <w:t>parry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3BE2CF" w14:textId="77777777" w:rsidR="004A323A" w:rsidRDefault="004A323A" w:rsidP="000E0123">
            <w:pPr>
              <w:pStyle w:val="NormalWeb"/>
            </w:pPr>
            <w:r>
              <w:t xml:space="preserve">If the player swipes correctly within the time limit while being attacked by the monster, they don't </w:t>
            </w:r>
            <w:proofErr w:type="spellStart"/>
            <w:r>
              <w:t>loose</w:t>
            </w:r>
            <w:proofErr w:type="spellEnd"/>
            <w:r>
              <w:t xml:space="preserve"> a health point</w:t>
            </w:r>
          </w:p>
        </w:tc>
      </w:tr>
      <w:tr w:rsidR="004A323A" w14:paraId="765E391E"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DF1961" w14:textId="77777777" w:rsidR="004A323A" w:rsidRDefault="004A323A" w:rsidP="000E0123">
            <w:pPr>
              <w:pStyle w:val="NormalWeb"/>
            </w:pPr>
            <w:r>
              <w:t>perfect combo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DD499F" w14:textId="77777777" w:rsidR="004A323A" w:rsidRDefault="004A323A" w:rsidP="000E0123">
            <w:pPr>
              <w:pStyle w:val="NormalWeb"/>
            </w:pPr>
            <w:r>
              <w:t xml:space="preserve">When the players swipes match the combo pattern of the </w:t>
            </w:r>
            <w:proofErr w:type="gramStart"/>
            <w:r>
              <w:t>monster</w:t>
            </w:r>
            <w:proofErr w:type="gramEnd"/>
            <w:r>
              <w:t xml:space="preserve"> they are attacking perfectly</w:t>
            </w:r>
          </w:p>
        </w:tc>
      </w:tr>
      <w:tr w:rsidR="004A323A" w14:paraId="496CAA1E" w14:textId="77777777" w:rsidTr="004A323A">
        <w:trPr>
          <w:divId w:val="13410869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C2245E" w14:textId="77777777" w:rsidR="004A323A" w:rsidRDefault="004A323A" w:rsidP="000E0123">
            <w:pPr>
              <w:pStyle w:val="NormalWeb"/>
            </w:pPr>
            <w:r>
              <w:t>view</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F9F65B" w14:textId="77777777" w:rsidR="004A323A" w:rsidRDefault="004A323A" w:rsidP="000E0123">
            <w:pPr>
              <w:pStyle w:val="NormalWeb"/>
            </w:pPr>
            <w:r>
              <w:t xml:space="preserve">A view is the area of the location that is shown on screen </w:t>
            </w:r>
            <w:proofErr w:type="gramStart"/>
            <w:r>
              <w:t>at the moment</w:t>
            </w:r>
            <w:proofErr w:type="gramEnd"/>
          </w:p>
        </w:tc>
      </w:tr>
    </w:tbl>
    <w:p w14:paraId="68C72F6A" w14:textId="77777777" w:rsidR="004A323A" w:rsidRDefault="004A323A" w:rsidP="004A323A">
      <w:pPr>
        <w:divId w:val="1341086980"/>
      </w:pPr>
    </w:p>
    <w:p w14:paraId="4661605E" w14:textId="77777777" w:rsidR="004A323A" w:rsidRDefault="004A323A" w:rsidP="004A323A">
      <w:pPr>
        <w:pStyle w:val="Heading1"/>
        <w:divId w:val="1341086980"/>
      </w:pPr>
    </w:p>
    <w:sectPr w:rsidR="004A323A">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otek ExtraWide Black">
    <w:panose1 w:val="02000500020000020004"/>
    <w:charset w:val="00"/>
    <w:family w:val="modern"/>
    <w:notTrueType/>
    <w:pitch w:val="variable"/>
    <w:sig w:usb0="80000007" w:usb1="00000040" w:usb2="00000000" w:usb3="00000000" w:csb0="00000093"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36543"/>
    <w:multiLevelType w:val="multilevel"/>
    <w:tmpl w:val="EFD0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A1ABE"/>
    <w:multiLevelType w:val="multilevel"/>
    <w:tmpl w:val="6144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184710"/>
    <w:multiLevelType w:val="multilevel"/>
    <w:tmpl w:val="E46ED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B27C35"/>
    <w:multiLevelType w:val="multilevel"/>
    <w:tmpl w:val="A63A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8D5D27"/>
    <w:multiLevelType w:val="multilevel"/>
    <w:tmpl w:val="E92C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BC0937"/>
    <w:multiLevelType w:val="multilevel"/>
    <w:tmpl w:val="484C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2A3F2B"/>
    <w:multiLevelType w:val="multilevel"/>
    <w:tmpl w:val="365E1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CB04EA"/>
    <w:multiLevelType w:val="multilevel"/>
    <w:tmpl w:val="73DE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5C5C5C"/>
    <w:multiLevelType w:val="multilevel"/>
    <w:tmpl w:val="1AC6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042E15"/>
    <w:multiLevelType w:val="multilevel"/>
    <w:tmpl w:val="3762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6815C4"/>
    <w:multiLevelType w:val="multilevel"/>
    <w:tmpl w:val="509A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5456633">
    <w:abstractNumId w:val="2"/>
  </w:num>
  <w:num w:numId="2" w16cid:durableId="2108884497">
    <w:abstractNumId w:val="5"/>
  </w:num>
  <w:num w:numId="3" w16cid:durableId="1004627622">
    <w:abstractNumId w:val="3"/>
  </w:num>
  <w:num w:numId="4" w16cid:durableId="1461801290">
    <w:abstractNumId w:val="0"/>
  </w:num>
  <w:num w:numId="5" w16cid:durableId="1216698931">
    <w:abstractNumId w:val="7"/>
  </w:num>
  <w:num w:numId="6" w16cid:durableId="1635912294">
    <w:abstractNumId w:val="1"/>
  </w:num>
  <w:num w:numId="7" w16cid:durableId="1123159214">
    <w:abstractNumId w:val="4"/>
  </w:num>
  <w:num w:numId="8" w16cid:durableId="2071994465">
    <w:abstractNumId w:val="9"/>
  </w:num>
  <w:num w:numId="9" w16cid:durableId="1668248952">
    <w:abstractNumId w:val="10"/>
  </w:num>
  <w:num w:numId="10" w16cid:durableId="337271991">
    <w:abstractNumId w:val="8"/>
  </w:num>
  <w:num w:numId="11" w16cid:durableId="4406873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0598D"/>
    <w:rsid w:val="004A323A"/>
    <w:rsid w:val="006660AC"/>
    <w:rsid w:val="006B3AD9"/>
    <w:rsid w:val="008F0725"/>
    <w:rsid w:val="00A0598D"/>
    <w:rsid w:val="00B817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045078"/>
  <w15:chartTrackingRefBased/>
  <w15:docId w15:val="{18586620-215E-49F7-8F9A-E8EBFB4CD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98D"/>
    <w:pPr>
      <w:spacing w:before="100" w:beforeAutospacing="1" w:after="100" w:afterAutospacing="1"/>
    </w:pPr>
    <w:rPr>
      <w:rFonts w:ascii="Aptos" w:eastAsiaTheme="minorEastAsia" w:hAnsi="Aptos"/>
      <w:sz w:val="24"/>
      <w:szCs w:val="24"/>
    </w:rPr>
  </w:style>
  <w:style w:type="paragraph" w:styleId="Heading1">
    <w:name w:val="heading 1"/>
    <w:basedOn w:val="Normal"/>
    <w:link w:val="Heading1Char"/>
    <w:uiPriority w:val="9"/>
    <w:qFormat/>
    <w:rsid w:val="00A0598D"/>
    <w:pPr>
      <w:outlineLvl w:val="0"/>
    </w:pPr>
    <w:rPr>
      <w:rFonts w:ascii="Apotek ExtraWide Black" w:hAnsi="Apotek ExtraWide Black"/>
      <w:kern w:val="36"/>
      <w:sz w:val="48"/>
      <w:szCs w:val="48"/>
    </w:rPr>
  </w:style>
  <w:style w:type="paragraph" w:styleId="Heading2">
    <w:name w:val="heading 2"/>
    <w:basedOn w:val="Normal"/>
    <w:link w:val="Heading2Char"/>
    <w:uiPriority w:val="9"/>
    <w:qFormat/>
    <w:rsid w:val="00A0598D"/>
    <w:pPr>
      <w:outlineLvl w:val="1"/>
    </w:pPr>
    <w:rPr>
      <w:rFonts w:ascii="Apotek ExtraWide Black" w:hAnsi="Apotek ExtraWide Black"/>
      <w:sz w:val="36"/>
      <w:szCs w:val="36"/>
    </w:rPr>
  </w:style>
  <w:style w:type="paragraph" w:styleId="Heading3">
    <w:name w:val="heading 3"/>
    <w:basedOn w:val="Normal"/>
    <w:next w:val="Normal"/>
    <w:link w:val="Heading3Char"/>
    <w:uiPriority w:val="9"/>
    <w:unhideWhenUsed/>
    <w:qFormat/>
    <w:rsid w:val="00A0598D"/>
    <w:pPr>
      <w:keepNext/>
      <w:keepLines/>
      <w:spacing w:before="40" w:after="0"/>
      <w:outlineLvl w:val="2"/>
    </w:pPr>
    <w:rPr>
      <w:rFonts w:ascii="Apotek ExtraWide Black" w:eastAsia="Times New Roman" w:hAnsi="Apotek ExtraWide Black" w:cstheme="majorBidi"/>
      <w:color w:val="1F3763" w:themeColor="accent1" w:themeShade="7F"/>
      <w:sz w:val="28"/>
      <w:szCs w:val="28"/>
    </w:rPr>
  </w:style>
  <w:style w:type="paragraph" w:styleId="Heading4">
    <w:name w:val="heading 4"/>
    <w:basedOn w:val="Normal"/>
    <w:next w:val="Normal"/>
    <w:link w:val="Heading4Char"/>
    <w:uiPriority w:val="9"/>
    <w:semiHidden/>
    <w:unhideWhenUsed/>
    <w:qFormat/>
    <w:rsid w:val="00A0598D"/>
    <w:pPr>
      <w:keepNext/>
      <w:keepLines/>
      <w:spacing w:before="40" w:after="0"/>
      <w:jc w:val="center"/>
      <w:outlineLvl w:val="3"/>
    </w:pPr>
    <w:rPr>
      <w:rFonts w:ascii="Apotek ExtraWide Black" w:eastAsia="Times New Roman" w:hAnsi="Apotek ExtraWide Black" w:cstheme="majorBidi"/>
      <w:i/>
      <w:iCs/>
      <w:color w:val="2F5496" w:themeColor="accent1" w:themeShade="BF"/>
    </w:rPr>
  </w:style>
  <w:style w:type="paragraph" w:styleId="Heading5">
    <w:name w:val="heading 5"/>
    <w:basedOn w:val="Normal"/>
    <w:next w:val="Normal"/>
    <w:link w:val="Heading5Char"/>
    <w:uiPriority w:val="9"/>
    <w:semiHidden/>
    <w:unhideWhenUsed/>
    <w:qFormat/>
    <w:rsid w:val="00A0598D"/>
    <w:pPr>
      <w:keepNext/>
      <w:keepLines/>
      <w:spacing w:before="40" w:after="0"/>
      <w:outlineLvl w:val="4"/>
    </w:pPr>
    <w:rPr>
      <w:rFonts w:ascii="Apotek ExtraWide Black" w:eastAsia="Times New Roman" w:hAnsi="Apotek ExtraWide Black"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style>
  <w:style w:type="character" w:customStyle="1" w:styleId="Heading1Char">
    <w:name w:val="Heading 1 Char"/>
    <w:basedOn w:val="DefaultParagraphFont"/>
    <w:link w:val="Heading1"/>
    <w:uiPriority w:val="9"/>
    <w:rsid w:val="00A0598D"/>
    <w:rPr>
      <w:rFonts w:ascii="Apotek ExtraWide Black" w:eastAsiaTheme="minorEastAsia" w:hAnsi="Apotek ExtraWide Black"/>
      <w:kern w:val="36"/>
      <w:sz w:val="48"/>
      <w:szCs w:val="48"/>
    </w:rPr>
  </w:style>
  <w:style w:type="paragraph" w:styleId="NormalWeb">
    <w:name w:val="Normal (Web)"/>
    <w:basedOn w:val="Normal"/>
    <w:uiPriority w:val="99"/>
    <w:semiHidden/>
    <w:unhideWhenUsed/>
  </w:style>
  <w:style w:type="character" w:styleId="Strong">
    <w:name w:val="Strong"/>
    <w:basedOn w:val="DefaultParagraphFont"/>
    <w:uiPriority w:val="22"/>
    <w:qFormat/>
    <w:rsid w:val="00A0598D"/>
    <w:rPr>
      <w:b/>
      <w:bCs/>
    </w:rPr>
  </w:style>
  <w:style w:type="character" w:customStyle="1" w:styleId="confluence-embedded-file-wrapper">
    <w:name w:val="confluence-embedded-file-wrapper"/>
    <w:basedOn w:val="DefaultParagraphFont"/>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character" w:customStyle="1" w:styleId="inline-comment-marker">
    <w:name w:val="inline-comment-marker"/>
    <w:basedOn w:val="DefaultParagraphFont"/>
  </w:style>
  <w:style w:type="character" w:customStyle="1" w:styleId="Heading2Char">
    <w:name w:val="Heading 2 Char"/>
    <w:basedOn w:val="DefaultParagraphFont"/>
    <w:link w:val="Heading2"/>
    <w:uiPriority w:val="9"/>
    <w:rsid w:val="00A0598D"/>
    <w:rPr>
      <w:rFonts w:ascii="Apotek ExtraWide Black" w:eastAsiaTheme="minorEastAsia" w:hAnsi="Apotek ExtraWide Black"/>
      <w:sz w:val="36"/>
      <w:szCs w:val="36"/>
    </w:rPr>
  </w:style>
  <w:style w:type="character" w:customStyle="1" w:styleId="Heading3Char">
    <w:name w:val="Heading 3 Char"/>
    <w:basedOn w:val="DefaultParagraphFont"/>
    <w:link w:val="Heading3"/>
    <w:uiPriority w:val="9"/>
    <w:rsid w:val="00A0598D"/>
    <w:rPr>
      <w:rFonts w:ascii="Apotek ExtraWide Black" w:hAnsi="Apotek ExtraWide Black" w:cstheme="majorBidi"/>
      <w:color w:val="1F3763" w:themeColor="accent1" w:themeShade="7F"/>
      <w:sz w:val="28"/>
      <w:szCs w:val="28"/>
    </w:rPr>
  </w:style>
  <w:style w:type="character" w:customStyle="1" w:styleId="Heading4Char">
    <w:name w:val="Heading 4 Char"/>
    <w:basedOn w:val="DefaultParagraphFont"/>
    <w:link w:val="Heading4"/>
    <w:uiPriority w:val="9"/>
    <w:semiHidden/>
    <w:rsid w:val="00A0598D"/>
    <w:rPr>
      <w:rFonts w:ascii="Apotek ExtraWide Black" w:hAnsi="Apotek ExtraWide Black"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A0598D"/>
    <w:rPr>
      <w:rFonts w:ascii="Apotek ExtraWide Black" w:hAnsi="Apotek ExtraWide Black" w:cstheme="majorBidi"/>
      <w:color w:val="2F5496" w:themeColor="accent1" w:themeShade="BF"/>
      <w:sz w:val="24"/>
      <w:szCs w:val="24"/>
    </w:rPr>
  </w:style>
  <w:style w:type="paragraph" w:styleId="Title">
    <w:name w:val="Title"/>
    <w:basedOn w:val="Normal"/>
    <w:next w:val="Normal"/>
    <w:link w:val="TitleChar"/>
    <w:uiPriority w:val="10"/>
    <w:qFormat/>
    <w:rsid w:val="00A0598D"/>
    <w:pPr>
      <w:spacing w:before="0" w:after="0"/>
      <w:contextualSpacing/>
    </w:pPr>
    <w:rPr>
      <w:rFonts w:ascii="Apotek ExtraWide Black" w:eastAsiaTheme="majorEastAsia" w:hAnsi="Apotek ExtraWide Black" w:cstheme="majorBidi"/>
      <w:spacing w:val="-10"/>
      <w:kern w:val="28"/>
      <w:sz w:val="72"/>
      <w:szCs w:val="72"/>
    </w:rPr>
  </w:style>
  <w:style w:type="character" w:customStyle="1" w:styleId="TitleChar">
    <w:name w:val="Title Char"/>
    <w:basedOn w:val="DefaultParagraphFont"/>
    <w:link w:val="Title"/>
    <w:uiPriority w:val="10"/>
    <w:rsid w:val="00A0598D"/>
    <w:rPr>
      <w:rFonts w:ascii="Apotek ExtraWide Black" w:eastAsiaTheme="majorEastAsia" w:hAnsi="Apotek ExtraWide Black" w:cstheme="majorBidi"/>
      <w:spacing w:val="-10"/>
      <w:kern w:val="28"/>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86588">
      <w:marLeft w:val="0"/>
      <w:marRight w:val="0"/>
      <w:marTop w:val="0"/>
      <w:marBottom w:val="0"/>
      <w:divBdr>
        <w:top w:val="none" w:sz="0" w:space="0" w:color="auto"/>
        <w:left w:val="none" w:sz="0" w:space="0" w:color="auto"/>
        <w:bottom w:val="none" w:sz="0" w:space="0" w:color="auto"/>
        <w:right w:val="none" w:sz="0" w:space="0" w:color="auto"/>
      </w:divBdr>
      <w:divsChild>
        <w:div w:id="513572767">
          <w:marLeft w:val="0"/>
          <w:marRight w:val="0"/>
          <w:marTop w:val="0"/>
          <w:marBottom w:val="0"/>
          <w:divBdr>
            <w:top w:val="none" w:sz="0" w:space="0" w:color="auto"/>
            <w:left w:val="none" w:sz="0" w:space="0" w:color="auto"/>
            <w:bottom w:val="none" w:sz="0" w:space="0" w:color="auto"/>
            <w:right w:val="none" w:sz="0" w:space="0" w:color="auto"/>
          </w:divBdr>
          <w:divsChild>
            <w:div w:id="1106466630">
              <w:marLeft w:val="0"/>
              <w:marRight w:val="0"/>
              <w:marTop w:val="0"/>
              <w:marBottom w:val="0"/>
              <w:divBdr>
                <w:top w:val="none" w:sz="0" w:space="0" w:color="auto"/>
                <w:left w:val="none" w:sz="0" w:space="0" w:color="auto"/>
                <w:bottom w:val="none" w:sz="0" w:space="0" w:color="auto"/>
                <w:right w:val="none" w:sz="0" w:space="0" w:color="auto"/>
              </w:divBdr>
              <w:divsChild>
                <w:div w:id="704016036">
                  <w:marLeft w:val="0"/>
                  <w:marRight w:val="0"/>
                  <w:marTop w:val="0"/>
                  <w:marBottom w:val="0"/>
                  <w:divBdr>
                    <w:top w:val="none" w:sz="0" w:space="0" w:color="auto"/>
                    <w:left w:val="none" w:sz="0" w:space="0" w:color="auto"/>
                    <w:bottom w:val="none" w:sz="0" w:space="0" w:color="auto"/>
                    <w:right w:val="none" w:sz="0" w:space="0" w:color="auto"/>
                  </w:divBdr>
                </w:div>
              </w:divsChild>
            </w:div>
            <w:div w:id="733358480">
              <w:marLeft w:val="0"/>
              <w:marRight w:val="0"/>
              <w:marTop w:val="0"/>
              <w:marBottom w:val="0"/>
              <w:divBdr>
                <w:top w:val="none" w:sz="0" w:space="0" w:color="auto"/>
                <w:left w:val="none" w:sz="0" w:space="0" w:color="auto"/>
                <w:bottom w:val="none" w:sz="0" w:space="0" w:color="auto"/>
                <w:right w:val="none" w:sz="0" w:space="0" w:color="auto"/>
              </w:divBdr>
              <w:divsChild>
                <w:div w:id="120829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159808">
          <w:marLeft w:val="0"/>
          <w:marRight w:val="0"/>
          <w:marTop w:val="0"/>
          <w:marBottom w:val="0"/>
          <w:divBdr>
            <w:top w:val="none" w:sz="0" w:space="0" w:color="auto"/>
            <w:left w:val="none" w:sz="0" w:space="0" w:color="auto"/>
            <w:bottom w:val="none" w:sz="0" w:space="0" w:color="auto"/>
            <w:right w:val="none" w:sz="0" w:space="0" w:color="auto"/>
          </w:divBdr>
          <w:divsChild>
            <w:div w:id="824778018">
              <w:marLeft w:val="0"/>
              <w:marRight w:val="0"/>
              <w:marTop w:val="0"/>
              <w:marBottom w:val="0"/>
              <w:divBdr>
                <w:top w:val="none" w:sz="0" w:space="0" w:color="auto"/>
                <w:left w:val="none" w:sz="0" w:space="0" w:color="auto"/>
                <w:bottom w:val="none" w:sz="0" w:space="0" w:color="auto"/>
                <w:right w:val="none" w:sz="0" w:space="0" w:color="auto"/>
              </w:divBdr>
              <w:divsChild>
                <w:div w:id="689450435">
                  <w:marLeft w:val="0"/>
                  <w:marRight w:val="0"/>
                  <w:marTop w:val="0"/>
                  <w:marBottom w:val="0"/>
                  <w:divBdr>
                    <w:top w:val="none" w:sz="0" w:space="0" w:color="auto"/>
                    <w:left w:val="none" w:sz="0" w:space="0" w:color="auto"/>
                    <w:bottom w:val="none" w:sz="0" w:space="0" w:color="auto"/>
                    <w:right w:val="none" w:sz="0" w:space="0" w:color="auto"/>
                  </w:divBdr>
                </w:div>
              </w:divsChild>
            </w:div>
            <w:div w:id="936671909">
              <w:marLeft w:val="0"/>
              <w:marRight w:val="0"/>
              <w:marTop w:val="0"/>
              <w:marBottom w:val="0"/>
              <w:divBdr>
                <w:top w:val="none" w:sz="0" w:space="0" w:color="auto"/>
                <w:left w:val="none" w:sz="0" w:space="0" w:color="auto"/>
                <w:bottom w:val="none" w:sz="0" w:space="0" w:color="auto"/>
                <w:right w:val="none" w:sz="0" w:space="0" w:color="auto"/>
              </w:divBdr>
              <w:divsChild>
                <w:div w:id="208483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78853">
          <w:marLeft w:val="0"/>
          <w:marRight w:val="0"/>
          <w:marTop w:val="0"/>
          <w:marBottom w:val="0"/>
          <w:divBdr>
            <w:top w:val="none" w:sz="0" w:space="0" w:color="auto"/>
            <w:left w:val="none" w:sz="0" w:space="0" w:color="auto"/>
            <w:bottom w:val="none" w:sz="0" w:space="0" w:color="auto"/>
            <w:right w:val="none" w:sz="0" w:space="0" w:color="auto"/>
          </w:divBdr>
          <w:divsChild>
            <w:div w:id="1671716632">
              <w:marLeft w:val="0"/>
              <w:marRight w:val="0"/>
              <w:marTop w:val="0"/>
              <w:marBottom w:val="0"/>
              <w:divBdr>
                <w:top w:val="none" w:sz="0" w:space="0" w:color="auto"/>
                <w:left w:val="none" w:sz="0" w:space="0" w:color="auto"/>
                <w:bottom w:val="none" w:sz="0" w:space="0" w:color="auto"/>
                <w:right w:val="none" w:sz="0" w:space="0" w:color="auto"/>
              </w:divBdr>
              <w:divsChild>
                <w:div w:id="126572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99759">
          <w:marLeft w:val="0"/>
          <w:marRight w:val="0"/>
          <w:marTop w:val="0"/>
          <w:marBottom w:val="0"/>
          <w:divBdr>
            <w:top w:val="none" w:sz="0" w:space="0" w:color="auto"/>
            <w:left w:val="none" w:sz="0" w:space="0" w:color="auto"/>
            <w:bottom w:val="none" w:sz="0" w:space="0" w:color="auto"/>
            <w:right w:val="none" w:sz="0" w:space="0" w:color="auto"/>
          </w:divBdr>
          <w:divsChild>
            <w:div w:id="323777986">
              <w:marLeft w:val="0"/>
              <w:marRight w:val="0"/>
              <w:marTop w:val="0"/>
              <w:marBottom w:val="0"/>
              <w:divBdr>
                <w:top w:val="none" w:sz="0" w:space="0" w:color="auto"/>
                <w:left w:val="none" w:sz="0" w:space="0" w:color="auto"/>
                <w:bottom w:val="none" w:sz="0" w:space="0" w:color="auto"/>
                <w:right w:val="none" w:sz="0" w:space="0" w:color="auto"/>
              </w:divBdr>
              <w:divsChild>
                <w:div w:id="1018777749">
                  <w:marLeft w:val="0"/>
                  <w:marRight w:val="0"/>
                  <w:marTop w:val="0"/>
                  <w:marBottom w:val="0"/>
                  <w:divBdr>
                    <w:top w:val="none" w:sz="0" w:space="0" w:color="auto"/>
                    <w:left w:val="none" w:sz="0" w:space="0" w:color="auto"/>
                    <w:bottom w:val="none" w:sz="0" w:space="0" w:color="auto"/>
                    <w:right w:val="none" w:sz="0" w:space="0" w:color="auto"/>
                  </w:divBdr>
                </w:div>
              </w:divsChild>
            </w:div>
            <w:div w:id="2056538456">
              <w:marLeft w:val="0"/>
              <w:marRight w:val="0"/>
              <w:marTop w:val="0"/>
              <w:marBottom w:val="0"/>
              <w:divBdr>
                <w:top w:val="none" w:sz="0" w:space="0" w:color="auto"/>
                <w:left w:val="none" w:sz="0" w:space="0" w:color="auto"/>
                <w:bottom w:val="none" w:sz="0" w:space="0" w:color="auto"/>
                <w:right w:val="none" w:sz="0" w:space="0" w:color="auto"/>
              </w:divBdr>
              <w:divsChild>
                <w:div w:id="11909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31706">
          <w:marLeft w:val="0"/>
          <w:marRight w:val="0"/>
          <w:marTop w:val="0"/>
          <w:marBottom w:val="0"/>
          <w:divBdr>
            <w:top w:val="none" w:sz="0" w:space="0" w:color="auto"/>
            <w:left w:val="none" w:sz="0" w:space="0" w:color="auto"/>
            <w:bottom w:val="none" w:sz="0" w:space="0" w:color="auto"/>
            <w:right w:val="none" w:sz="0" w:space="0" w:color="auto"/>
          </w:divBdr>
          <w:divsChild>
            <w:div w:id="2131513973">
              <w:marLeft w:val="0"/>
              <w:marRight w:val="0"/>
              <w:marTop w:val="0"/>
              <w:marBottom w:val="0"/>
              <w:divBdr>
                <w:top w:val="none" w:sz="0" w:space="0" w:color="auto"/>
                <w:left w:val="none" w:sz="0" w:space="0" w:color="auto"/>
                <w:bottom w:val="none" w:sz="0" w:space="0" w:color="auto"/>
                <w:right w:val="none" w:sz="0" w:space="0" w:color="auto"/>
              </w:divBdr>
              <w:divsChild>
                <w:div w:id="12615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69496">
          <w:marLeft w:val="0"/>
          <w:marRight w:val="0"/>
          <w:marTop w:val="0"/>
          <w:marBottom w:val="0"/>
          <w:divBdr>
            <w:top w:val="none" w:sz="0" w:space="0" w:color="auto"/>
            <w:left w:val="none" w:sz="0" w:space="0" w:color="auto"/>
            <w:bottom w:val="none" w:sz="0" w:space="0" w:color="auto"/>
            <w:right w:val="none" w:sz="0" w:space="0" w:color="auto"/>
          </w:divBdr>
          <w:divsChild>
            <w:div w:id="2124229996">
              <w:marLeft w:val="0"/>
              <w:marRight w:val="0"/>
              <w:marTop w:val="0"/>
              <w:marBottom w:val="0"/>
              <w:divBdr>
                <w:top w:val="none" w:sz="0" w:space="0" w:color="auto"/>
                <w:left w:val="none" w:sz="0" w:space="0" w:color="auto"/>
                <w:bottom w:val="none" w:sz="0" w:space="0" w:color="auto"/>
                <w:right w:val="none" w:sz="0" w:space="0" w:color="auto"/>
              </w:divBdr>
              <w:divsChild>
                <w:div w:id="1622808731">
                  <w:marLeft w:val="0"/>
                  <w:marRight w:val="0"/>
                  <w:marTop w:val="0"/>
                  <w:marBottom w:val="0"/>
                  <w:divBdr>
                    <w:top w:val="none" w:sz="0" w:space="0" w:color="auto"/>
                    <w:left w:val="none" w:sz="0" w:space="0" w:color="auto"/>
                    <w:bottom w:val="none" w:sz="0" w:space="0" w:color="auto"/>
                    <w:right w:val="none" w:sz="0" w:space="0" w:color="auto"/>
                  </w:divBdr>
                </w:div>
              </w:divsChild>
            </w:div>
            <w:div w:id="1280721744">
              <w:marLeft w:val="0"/>
              <w:marRight w:val="0"/>
              <w:marTop w:val="0"/>
              <w:marBottom w:val="0"/>
              <w:divBdr>
                <w:top w:val="none" w:sz="0" w:space="0" w:color="auto"/>
                <w:left w:val="none" w:sz="0" w:space="0" w:color="auto"/>
                <w:bottom w:val="none" w:sz="0" w:space="0" w:color="auto"/>
                <w:right w:val="none" w:sz="0" w:space="0" w:color="auto"/>
              </w:divBdr>
              <w:divsChild>
                <w:div w:id="511993635">
                  <w:marLeft w:val="0"/>
                  <w:marRight w:val="0"/>
                  <w:marTop w:val="0"/>
                  <w:marBottom w:val="0"/>
                  <w:divBdr>
                    <w:top w:val="none" w:sz="0" w:space="0" w:color="auto"/>
                    <w:left w:val="none" w:sz="0" w:space="0" w:color="auto"/>
                    <w:bottom w:val="none" w:sz="0" w:space="0" w:color="auto"/>
                    <w:right w:val="none" w:sz="0" w:space="0" w:color="auto"/>
                  </w:divBdr>
                </w:div>
              </w:divsChild>
            </w:div>
            <w:div w:id="2135446295">
              <w:marLeft w:val="0"/>
              <w:marRight w:val="0"/>
              <w:marTop w:val="0"/>
              <w:marBottom w:val="0"/>
              <w:divBdr>
                <w:top w:val="none" w:sz="0" w:space="0" w:color="auto"/>
                <w:left w:val="none" w:sz="0" w:space="0" w:color="auto"/>
                <w:bottom w:val="none" w:sz="0" w:space="0" w:color="auto"/>
                <w:right w:val="none" w:sz="0" w:space="0" w:color="auto"/>
              </w:divBdr>
              <w:divsChild>
                <w:div w:id="188883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2987">
          <w:marLeft w:val="0"/>
          <w:marRight w:val="0"/>
          <w:marTop w:val="0"/>
          <w:marBottom w:val="0"/>
          <w:divBdr>
            <w:top w:val="none" w:sz="0" w:space="0" w:color="auto"/>
            <w:left w:val="none" w:sz="0" w:space="0" w:color="auto"/>
            <w:bottom w:val="none" w:sz="0" w:space="0" w:color="auto"/>
            <w:right w:val="none" w:sz="0" w:space="0" w:color="auto"/>
          </w:divBdr>
          <w:divsChild>
            <w:div w:id="1472016520">
              <w:marLeft w:val="0"/>
              <w:marRight w:val="0"/>
              <w:marTop w:val="0"/>
              <w:marBottom w:val="0"/>
              <w:divBdr>
                <w:top w:val="none" w:sz="0" w:space="0" w:color="auto"/>
                <w:left w:val="none" w:sz="0" w:space="0" w:color="auto"/>
                <w:bottom w:val="none" w:sz="0" w:space="0" w:color="auto"/>
                <w:right w:val="none" w:sz="0" w:space="0" w:color="auto"/>
              </w:divBdr>
              <w:divsChild>
                <w:div w:id="652024382">
                  <w:marLeft w:val="0"/>
                  <w:marRight w:val="0"/>
                  <w:marTop w:val="0"/>
                  <w:marBottom w:val="0"/>
                  <w:divBdr>
                    <w:top w:val="none" w:sz="0" w:space="0" w:color="auto"/>
                    <w:left w:val="none" w:sz="0" w:space="0" w:color="auto"/>
                    <w:bottom w:val="none" w:sz="0" w:space="0" w:color="auto"/>
                    <w:right w:val="none" w:sz="0" w:space="0" w:color="auto"/>
                  </w:divBdr>
                </w:div>
              </w:divsChild>
            </w:div>
            <w:div w:id="1791128759">
              <w:marLeft w:val="0"/>
              <w:marRight w:val="0"/>
              <w:marTop w:val="0"/>
              <w:marBottom w:val="0"/>
              <w:divBdr>
                <w:top w:val="none" w:sz="0" w:space="0" w:color="auto"/>
                <w:left w:val="none" w:sz="0" w:space="0" w:color="auto"/>
                <w:bottom w:val="none" w:sz="0" w:space="0" w:color="auto"/>
                <w:right w:val="none" w:sz="0" w:space="0" w:color="auto"/>
              </w:divBdr>
              <w:divsChild>
                <w:div w:id="1951161039">
                  <w:marLeft w:val="0"/>
                  <w:marRight w:val="0"/>
                  <w:marTop w:val="0"/>
                  <w:marBottom w:val="0"/>
                  <w:divBdr>
                    <w:top w:val="none" w:sz="0" w:space="0" w:color="auto"/>
                    <w:left w:val="none" w:sz="0" w:space="0" w:color="auto"/>
                    <w:bottom w:val="none" w:sz="0" w:space="0" w:color="auto"/>
                    <w:right w:val="none" w:sz="0" w:space="0" w:color="auto"/>
                  </w:divBdr>
                </w:div>
              </w:divsChild>
            </w:div>
            <w:div w:id="1959991215">
              <w:marLeft w:val="0"/>
              <w:marRight w:val="0"/>
              <w:marTop w:val="0"/>
              <w:marBottom w:val="0"/>
              <w:divBdr>
                <w:top w:val="none" w:sz="0" w:space="0" w:color="auto"/>
                <w:left w:val="none" w:sz="0" w:space="0" w:color="auto"/>
                <w:bottom w:val="none" w:sz="0" w:space="0" w:color="auto"/>
                <w:right w:val="none" w:sz="0" w:space="0" w:color="auto"/>
              </w:divBdr>
              <w:divsChild>
                <w:div w:id="128079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958">
          <w:marLeft w:val="0"/>
          <w:marRight w:val="0"/>
          <w:marTop w:val="0"/>
          <w:marBottom w:val="0"/>
          <w:divBdr>
            <w:top w:val="none" w:sz="0" w:space="0" w:color="auto"/>
            <w:left w:val="none" w:sz="0" w:space="0" w:color="auto"/>
            <w:bottom w:val="none" w:sz="0" w:space="0" w:color="auto"/>
            <w:right w:val="none" w:sz="0" w:space="0" w:color="auto"/>
          </w:divBdr>
          <w:divsChild>
            <w:div w:id="1338193212">
              <w:marLeft w:val="0"/>
              <w:marRight w:val="0"/>
              <w:marTop w:val="0"/>
              <w:marBottom w:val="0"/>
              <w:divBdr>
                <w:top w:val="none" w:sz="0" w:space="0" w:color="auto"/>
                <w:left w:val="none" w:sz="0" w:space="0" w:color="auto"/>
                <w:bottom w:val="none" w:sz="0" w:space="0" w:color="auto"/>
                <w:right w:val="none" w:sz="0" w:space="0" w:color="auto"/>
              </w:divBdr>
              <w:divsChild>
                <w:div w:id="1525316115">
                  <w:marLeft w:val="0"/>
                  <w:marRight w:val="0"/>
                  <w:marTop w:val="0"/>
                  <w:marBottom w:val="0"/>
                  <w:divBdr>
                    <w:top w:val="none" w:sz="0" w:space="0" w:color="auto"/>
                    <w:left w:val="none" w:sz="0" w:space="0" w:color="auto"/>
                    <w:bottom w:val="none" w:sz="0" w:space="0" w:color="auto"/>
                    <w:right w:val="none" w:sz="0" w:space="0" w:color="auto"/>
                  </w:divBdr>
                </w:div>
              </w:divsChild>
            </w:div>
            <w:div w:id="402026763">
              <w:marLeft w:val="0"/>
              <w:marRight w:val="0"/>
              <w:marTop w:val="0"/>
              <w:marBottom w:val="0"/>
              <w:divBdr>
                <w:top w:val="none" w:sz="0" w:space="0" w:color="auto"/>
                <w:left w:val="none" w:sz="0" w:space="0" w:color="auto"/>
                <w:bottom w:val="none" w:sz="0" w:space="0" w:color="auto"/>
                <w:right w:val="none" w:sz="0" w:space="0" w:color="auto"/>
              </w:divBdr>
              <w:divsChild>
                <w:div w:id="195712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98724">
          <w:marLeft w:val="0"/>
          <w:marRight w:val="0"/>
          <w:marTop w:val="0"/>
          <w:marBottom w:val="0"/>
          <w:divBdr>
            <w:top w:val="none" w:sz="0" w:space="0" w:color="auto"/>
            <w:left w:val="none" w:sz="0" w:space="0" w:color="auto"/>
            <w:bottom w:val="none" w:sz="0" w:space="0" w:color="auto"/>
            <w:right w:val="none" w:sz="0" w:space="0" w:color="auto"/>
          </w:divBdr>
          <w:divsChild>
            <w:div w:id="1517572613">
              <w:marLeft w:val="0"/>
              <w:marRight w:val="0"/>
              <w:marTop w:val="0"/>
              <w:marBottom w:val="0"/>
              <w:divBdr>
                <w:top w:val="none" w:sz="0" w:space="0" w:color="auto"/>
                <w:left w:val="none" w:sz="0" w:space="0" w:color="auto"/>
                <w:bottom w:val="none" w:sz="0" w:space="0" w:color="auto"/>
                <w:right w:val="none" w:sz="0" w:space="0" w:color="auto"/>
              </w:divBdr>
              <w:divsChild>
                <w:div w:id="494148836">
                  <w:marLeft w:val="0"/>
                  <w:marRight w:val="0"/>
                  <w:marTop w:val="0"/>
                  <w:marBottom w:val="0"/>
                  <w:divBdr>
                    <w:top w:val="none" w:sz="0" w:space="0" w:color="auto"/>
                    <w:left w:val="none" w:sz="0" w:space="0" w:color="auto"/>
                    <w:bottom w:val="none" w:sz="0" w:space="0" w:color="auto"/>
                    <w:right w:val="none" w:sz="0" w:space="0" w:color="auto"/>
                  </w:divBdr>
                </w:div>
              </w:divsChild>
            </w:div>
            <w:div w:id="1495873206">
              <w:marLeft w:val="0"/>
              <w:marRight w:val="0"/>
              <w:marTop w:val="0"/>
              <w:marBottom w:val="0"/>
              <w:divBdr>
                <w:top w:val="none" w:sz="0" w:space="0" w:color="auto"/>
                <w:left w:val="none" w:sz="0" w:space="0" w:color="auto"/>
                <w:bottom w:val="none" w:sz="0" w:space="0" w:color="auto"/>
                <w:right w:val="none" w:sz="0" w:space="0" w:color="auto"/>
              </w:divBdr>
              <w:divsChild>
                <w:div w:id="81318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90922">
          <w:marLeft w:val="0"/>
          <w:marRight w:val="0"/>
          <w:marTop w:val="0"/>
          <w:marBottom w:val="0"/>
          <w:divBdr>
            <w:top w:val="none" w:sz="0" w:space="0" w:color="auto"/>
            <w:left w:val="none" w:sz="0" w:space="0" w:color="auto"/>
            <w:bottom w:val="none" w:sz="0" w:space="0" w:color="auto"/>
            <w:right w:val="none" w:sz="0" w:space="0" w:color="auto"/>
          </w:divBdr>
          <w:divsChild>
            <w:div w:id="865216890">
              <w:marLeft w:val="0"/>
              <w:marRight w:val="0"/>
              <w:marTop w:val="0"/>
              <w:marBottom w:val="0"/>
              <w:divBdr>
                <w:top w:val="none" w:sz="0" w:space="0" w:color="auto"/>
                <w:left w:val="none" w:sz="0" w:space="0" w:color="auto"/>
                <w:bottom w:val="none" w:sz="0" w:space="0" w:color="auto"/>
                <w:right w:val="none" w:sz="0" w:space="0" w:color="auto"/>
              </w:divBdr>
              <w:divsChild>
                <w:div w:id="1860043020">
                  <w:marLeft w:val="0"/>
                  <w:marRight w:val="0"/>
                  <w:marTop w:val="0"/>
                  <w:marBottom w:val="0"/>
                  <w:divBdr>
                    <w:top w:val="none" w:sz="0" w:space="0" w:color="auto"/>
                    <w:left w:val="none" w:sz="0" w:space="0" w:color="auto"/>
                    <w:bottom w:val="none" w:sz="0" w:space="0" w:color="auto"/>
                    <w:right w:val="none" w:sz="0" w:space="0" w:color="auto"/>
                  </w:divBdr>
                </w:div>
              </w:divsChild>
            </w:div>
            <w:div w:id="1027177549">
              <w:marLeft w:val="0"/>
              <w:marRight w:val="0"/>
              <w:marTop w:val="0"/>
              <w:marBottom w:val="0"/>
              <w:divBdr>
                <w:top w:val="none" w:sz="0" w:space="0" w:color="auto"/>
                <w:left w:val="none" w:sz="0" w:space="0" w:color="auto"/>
                <w:bottom w:val="none" w:sz="0" w:space="0" w:color="auto"/>
                <w:right w:val="none" w:sz="0" w:space="0" w:color="auto"/>
              </w:divBdr>
              <w:divsChild>
                <w:div w:id="131171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94604">
          <w:marLeft w:val="0"/>
          <w:marRight w:val="0"/>
          <w:marTop w:val="0"/>
          <w:marBottom w:val="0"/>
          <w:divBdr>
            <w:top w:val="none" w:sz="0" w:space="0" w:color="auto"/>
            <w:left w:val="none" w:sz="0" w:space="0" w:color="auto"/>
            <w:bottom w:val="none" w:sz="0" w:space="0" w:color="auto"/>
            <w:right w:val="none" w:sz="0" w:space="0" w:color="auto"/>
          </w:divBdr>
          <w:divsChild>
            <w:div w:id="236790893">
              <w:marLeft w:val="0"/>
              <w:marRight w:val="0"/>
              <w:marTop w:val="0"/>
              <w:marBottom w:val="0"/>
              <w:divBdr>
                <w:top w:val="none" w:sz="0" w:space="0" w:color="auto"/>
                <w:left w:val="none" w:sz="0" w:space="0" w:color="auto"/>
                <w:bottom w:val="none" w:sz="0" w:space="0" w:color="auto"/>
                <w:right w:val="none" w:sz="0" w:space="0" w:color="auto"/>
              </w:divBdr>
              <w:divsChild>
                <w:div w:id="133573235">
                  <w:marLeft w:val="0"/>
                  <w:marRight w:val="0"/>
                  <w:marTop w:val="0"/>
                  <w:marBottom w:val="0"/>
                  <w:divBdr>
                    <w:top w:val="none" w:sz="0" w:space="0" w:color="auto"/>
                    <w:left w:val="none" w:sz="0" w:space="0" w:color="auto"/>
                    <w:bottom w:val="none" w:sz="0" w:space="0" w:color="auto"/>
                    <w:right w:val="none" w:sz="0" w:space="0" w:color="auto"/>
                  </w:divBdr>
                </w:div>
              </w:divsChild>
            </w:div>
            <w:div w:id="1958179985">
              <w:marLeft w:val="0"/>
              <w:marRight w:val="0"/>
              <w:marTop w:val="0"/>
              <w:marBottom w:val="0"/>
              <w:divBdr>
                <w:top w:val="none" w:sz="0" w:space="0" w:color="auto"/>
                <w:left w:val="none" w:sz="0" w:space="0" w:color="auto"/>
                <w:bottom w:val="none" w:sz="0" w:space="0" w:color="auto"/>
                <w:right w:val="none" w:sz="0" w:space="0" w:color="auto"/>
              </w:divBdr>
              <w:divsChild>
                <w:div w:id="52251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7489">
          <w:marLeft w:val="0"/>
          <w:marRight w:val="0"/>
          <w:marTop w:val="0"/>
          <w:marBottom w:val="0"/>
          <w:divBdr>
            <w:top w:val="none" w:sz="0" w:space="0" w:color="auto"/>
            <w:left w:val="none" w:sz="0" w:space="0" w:color="auto"/>
            <w:bottom w:val="none" w:sz="0" w:space="0" w:color="auto"/>
            <w:right w:val="none" w:sz="0" w:space="0" w:color="auto"/>
          </w:divBdr>
          <w:divsChild>
            <w:div w:id="357125344">
              <w:marLeft w:val="0"/>
              <w:marRight w:val="0"/>
              <w:marTop w:val="0"/>
              <w:marBottom w:val="0"/>
              <w:divBdr>
                <w:top w:val="none" w:sz="0" w:space="0" w:color="auto"/>
                <w:left w:val="none" w:sz="0" w:space="0" w:color="auto"/>
                <w:bottom w:val="none" w:sz="0" w:space="0" w:color="auto"/>
                <w:right w:val="none" w:sz="0" w:space="0" w:color="auto"/>
              </w:divBdr>
              <w:divsChild>
                <w:div w:id="610284465">
                  <w:marLeft w:val="0"/>
                  <w:marRight w:val="0"/>
                  <w:marTop w:val="0"/>
                  <w:marBottom w:val="0"/>
                  <w:divBdr>
                    <w:top w:val="none" w:sz="0" w:space="0" w:color="auto"/>
                    <w:left w:val="none" w:sz="0" w:space="0" w:color="auto"/>
                    <w:bottom w:val="none" w:sz="0" w:space="0" w:color="auto"/>
                    <w:right w:val="none" w:sz="0" w:space="0" w:color="auto"/>
                  </w:divBdr>
                </w:div>
              </w:divsChild>
            </w:div>
            <w:div w:id="1593585634">
              <w:marLeft w:val="0"/>
              <w:marRight w:val="0"/>
              <w:marTop w:val="0"/>
              <w:marBottom w:val="0"/>
              <w:divBdr>
                <w:top w:val="none" w:sz="0" w:space="0" w:color="auto"/>
                <w:left w:val="none" w:sz="0" w:space="0" w:color="auto"/>
                <w:bottom w:val="none" w:sz="0" w:space="0" w:color="auto"/>
                <w:right w:val="none" w:sz="0" w:space="0" w:color="auto"/>
              </w:divBdr>
              <w:divsChild>
                <w:div w:id="51905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0336">
          <w:marLeft w:val="0"/>
          <w:marRight w:val="0"/>
          <w:marTop w:val="0"/>
          <w:marBottom w:val="0"/>
          <w:divBdr>
            <w:top w:val="none" w:sz="0" w:space="0" w:color="auto"/>
            <w:left w:val="none" w:sz="0" w:space="0" w:color="auto"/>
            <w:bottom w:val="none" w:sz="0" w:space="0" w:color="auto"/>
            <w:right w:val="none" w:sz="0" w:space="0" w:color="auto"/>
          </w:divBdr>
          <w:divsChild>
            <w:div w:id="795411996">
              <w:marLeft w:val="0"/>
              <w:marRight w:val="0"/>
              <w:marTop w:val="0"/>
              <w:marBottom w:val="0"/>
              <w:divBdr>
                <w:top w:val="none" w:sz="0" w:space="0" w:color="auto"/>
                <w:left w:val="none" w:sz="0" w:space="0" w:color="auto"/>
                <w:bottom w:val="none" w:sz="0" w:space="0" w:color="auto"/>
                <w:right w:val="none" w:sz="0" w:space="0" w:color="auto"/>
              </w:divBdr>
              <w:divsChild>
                <w:div w:id="580062073">
                  <w:marLeft w:val="0"/>
                  <w:marRight w:val="0"/>
                  <w:marTop w:val="0"/>
                  <w:marBottom w:val="0"/>
                  <w:divBdr>
                    <w:top w:val="none" w:sz="0" w:space="0" w:color="auto"/>
                    <w:left w:val="none" w:sz="0" w:space="0" w:color="auto"/>
                    <w:bottom w:val="none" w:sz="0" w:space="0" w:color="auto"/>
                    <w:right w:val="none" w:sz="0" w:space="0" w:color="auto"/>
                  </w:divBdr>
                </w:div>
              </w:divsChild>
            </w:div>
            <w:div w:id="459302838">
              <w:marLeft w:val="0"/>
              <w:marRight w:val="0"/>
              <w:marTop w:val="0"/>
              <w:marBottom w:val="0"/>
              <w:divBdr>
                <w:top w:val="none" w:sz="0" w:space="0" w:color="auto"/>
                <w:left w:val="none" w:sz="0" w:space="0" w:color="auto"/>
                <w:bottom w:val="none" w:sz="0" w:space="0" w:color="auto"/>
                <w:right w:val="none" w:sz="0" w:space="0" w:color="auto"/>
              </w:divBdr>
              <w:divsChild>
                <w:div w:id="141605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8611">
          <w:marLeft w:val="0"/>
          <w:marRight w:val="0"/>
          <w:marTop w:val="0"/>
          <w:marBottom w:val="0"/>
          <w:divBdr>
            <w:top w:val="none" w:sz="0" w:space="0" w:color="auto"/>
            <w:left w:val="none" w:sz="0" w:space="0" w:color="auto"/>
            <w:bottom w:val="none" w:sz="0" w:space="0" w:color="auto"/>
            <w:right w:val="none" w:sz="0" w:space="0" w:color="auto"/>
          </w:divBdr>
          <w:divsChild>
            <w:div w:id="2128155892">
              <w:marLeft w:val="0"/>
              <w:marRight w:val="0"/>
              <w:marTop w:val="0"/>
              <w:marBottom w:val="0"/>
              <w:divBdr>
                <w:top w:val="none" w:sz="0" w:space="0" w:color="auto"/>
                <w:left w:val="none" w:sz="0" w:space="0" w:color="auto"/>
                <w:bottom w:val="none" w:sz="0" w:space="0" w:color="auto"/>
                <w:right w:val="none" w:sz="0" w:space="0" w:color="auto"/>
              </w:divBdr>
              <w:divsChild>
                <w:div w:id="384069893">
                  <w:marLeft w:val="0"/>
                  <w:marRight w:val="0"/>
                  <w:marTop w:val="0"/>
                  <w:marBottom w:val="0"/>
                  <w:divBdr>
                    <w:top w:val="none" w:sz="0" w:space="0" w:color="auto"/>
                    <w:left w:val="none" w:sz="0" w:space="0" w:color="auto"/>
                    <w:bottom w:val="none" w:sz="0" w:space="0" w:color="auto"/>
                    <w:right w:val="none" w:sz="0" w:space="0" w:color="auto"/>
                  </w:divBdr>
                </w:div>
              </w:divsChild>
            </w:div>
            <w:div w:id="1651905321">
              <w:marLeft w:val="0"/>
              <w:marRight w:val="0"/>
              <w:marTop w:val="0"/>
              <w:marBottom w:val="0"/>
              <w:divBdr>
                <w:top w:val="none" w:sz="0" w:space="0" w:color="auto"/>
                <w:left w:val="none" w:sz="0" w:space="0" w:color="auto"/>
                <w:bottom w:val="none" w:sz="0" w:space="0" w:color="auto"/>
                <w:right w:val="none" w:sz="0" w:space="0" w:color="auto"/>
              </w:divBdr>
              <w:divsChild>
                <w:div w:id="4726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6806">
          <w:marLeft w:val="0"/>
          <w:marRight w:val="0"/>
          <w:marTop w:val="0"/>
          <w:marBottom w:val="0"/>
          <w:divBdr>
            <w:top w:val="none" w:sz="0" w:space="0" w:color="auto"/>
            <w:left w:val="none" w:sz="0" w:space="0" w:color="auto"/>
            <w:bottom w:val="none" w:sz="0" w:space="0" w:color="auto"/>
            <w:right w:val="none" w:sz="0" w:space="0" w:color="auto"/>
          </w:divBdr>
          <w:divsChild>
            <w:div w:id="595940250">
              <w:marLeft w:val="0"/>
              <w:marRight w:val="0"/>
              <w:marTop w:val="0"/>
              <w:marBottom w:val="0"/>
              <w:divBdr>
                <w:top w:val="none" w:sz="0" w:space="0" w:color="auto"/>
                <w:left w:val="none" w:sz="0" w:space="0" w:color="auto"/>
                <w:bottom w:val="none" w:sz="0" w:space="0" w:color="auto"/>
                <w:right w:val="none" w:sz="0" w:space="0" w:color="auto"/>
              </w:divBdr>
              <w:divsChild>
                <w:div w:id="99490272">
                  <w:marLeft w:val="0"/>
                  <w:marRight w:val="0"/>
                  <w:marTop w:val="0"/>
                  <w:marBottom w:val="0"/>
                  <w:divBdr>
                    <w:top w:val="none" w:sz="0" w:space="0" w:color="auto"/>
                    <w:left w:val="none" w:sz="0" w:space="0" w:color="auto"/>
                    <w:bottom w:val="none" w:sz="0" w:space="0" w:color="auto"/>
                    <w:right w:val="none" w:sz="0" w:space="0" w:color="auto"/>
                  </w:divBdr>
                </w:div>
              </w:divsChild>
            </w:div>
            <w:div w:id="1700662857">
              <w:marLeft w:val="0"/>
              <w:marRight w:val="0"/>
              <w:marTop w:val="0"/>
              <w:marBottom w:val="0"/>
              <w:divBdr>
                <w:top w:val="none" w:sz="0" w:space="0" w:color="auto"/>
                <w:left w:val="none" w:sz="0" w:space="0" w:color="auto"/>
                <w:bottom w:val="none" w:sz="0" w:space="0" w:color="auto"/>
                <w:right w:val="none" w:sz="0" w:space="0" w:color="auto"/>
              </w:divBdr>
              <w:divsChild>
                <w:div w:id="164569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80755">
          <w:marLeft w:val="0"/>
          <w:marRight w:val="0"/>
          <w:marTop w:val="0"/>
          <w:marBottom w:val="0"/>
          <w:divBdr>
            <w:top w:val="none" w:sz="0" w:space="0" w:color="auto"/>
            <w:left w:val="none" w:sz="0" w:space="0" w:color="auto"/>
            <w:bottom w:val="none" w:sz="0" w:space="0" w:color="auto"/>
            <w:right w:val="none" w:sz="0" w:space="0" w:color="auto"/>
          </w:divBdr>
          <w:divsChild>
            <w:div w:id="1248266018">
              <w:marLeft w:val="0"/>
              <w:marRight w:val="0"/>
              <w:marTop w:val="0"/>
              <w:marBottom w:val="0"/>
              <w:divBdr>
                <w:top w:val="none" w:sz="0" w:space="0" w:color="auto"/>
                <w:left w:val="none" w:sz="0" w:space="0" w:color="auto"/>
                <w:bottom w:val="none" w:sz="0" w:space="0" w:color="auto"/>
                <w:right w:val="none" w:sz="0" w:space="0" w:color="auto"/>
              </w:divBdr>
              <w:divsChild>
                <w:div w:id="353577035">
                  <w:marLeft w:val="0"/>
                  <w:marRight w:val="0"/>
                  <w:marTop w:val="0"/>
                  <w:marBottom w:val="0"/>
                  <w:divBdr>
                    <w:top w:val="none" w:sz="0" w:space="0" w:color="auto"/>
                    <w:left w:val="none" w:sz="0" w:space="0" w:color="auto"/>
                    <w:bottom w:val="none" w:sz="0" w:space="0" w:color="auto"/>
                    <w:right w:val="none" w:sz="0" w:space="0" w:color="auto"/>
                  </w:divBdr>
                </w:div>
              </w:divsChild>
            </w:div>
            <w:div w:id="820537389">
              <w:marLeft w:val="0"/>
              <w:marRight w:val="0"/>
              <w:marTop w:val="0"/>
              <w:marBottom w:val="0"/>
              <w:divBdr>
                <w:top w:val="none" w:sz="0" w:space="0" w:color="auto"/>
                <w:left w:val="none" w:sz="0" w:space="0" w:color="auto"/>
                <w:bottom w:val="none" w:sz="0" w:space="0" w:color="auto"/>
                <w:right w:val="none" w:sz="0" w:space="0" w:color="auto"/>
              </w:divBdr>
              <w:divsChild>
                <w:div w:id="8808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5372">
          <w:marLeft w:val="0"/>
          <w:marRight w:val="0"/>
          <w:marTop w:val="0"/>
          <w:marBottom w:val="0"/>
          <w:divBdr>
            <w:top w:val="none" w:sz="0" w:space="0" w:color="auto"/>
            <w:left w:val="none" w:sz="0" w:space="0" w:color="auto"/>
            <w:bottom w:val="none" w:sz="0" w:space="0" w:color="auto"/>
            <w:right w:val="none" w:sz="0" w:space="0" w:color="auto"/>
          </w:divBdr>
          <w:divsChild>
            <w:div w:id="1212033104">
              <w:marLeft w:val="0"/>
              <w:marRight w:val="0"/>
              <w:marTop w:val="0"/>
              <w:marBottom w:val="0"/>
              <w:divBdr>
                <w:top w:val="none" w:sz="0" w:space="0" w:color="auto"/>
                <w:left w:val="none" w:sz="0" w:space="0" w:color="auto"/>
                <w:bottom w:val="none" w:sz="0" w:space="0" w:color="auto"/>
                <w:right w:val="none" w:sz="0" w:space="0" w:color="auto"/>
              </w:divBdr>
              <w:divsChild>
                <w:div w:id="999819600">
                  <w:marLeft w:val="0"/>
                  <w:marRight w:val="0"/>
                  <w:marTop w:val="0"/>
                  <w:marBottom w:val="0"/>
                  <w:divBdr>
                    <w:top w:val="none" w:sz="0" w:space="0" w:color="auto"/>
                    <w:left w:val="none" w:sz="0" w:space="0" w:color="auto"/>
                    <w:bottom w:val="none" w:sz="0" w:space="0" w:color="auto"/>
                    <w:right w:val="none" w:sz="0" w:space="0" w:color="auto"/>
                  </w:divBdr>
                </w:div>
              </w:divsChild>
            </w:div>
            <w:div w:id="1422023490">
              <w:marLeft w:val="0"/>
              <w:marRight w:val="0"/>
              <w:marTop w:val="0"/>
              <w:marBottom w:val="0"/>
              <w:divBdr>
                <w:top w:val="none" w:sz="0" w:space="0" w:color="auto"/>
                <w:left w:val="none" w:sz="0" w:space="0" w:color="auto"/>
                <w:bottom w:val="none" w:sz="0" w:space="0" w:color="auto"/>
                <w:right w:val="none" w:sz="0" w:space="0" w:color="auto"/>
              </w:divBdr>
              <w:divsChild>
                <w:div w:id="55667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00712">
          <w:marLeft w:val="0"/>
          <w:marRight w:val="0"/>
          <w:marTop w:val="0"/>
          <w:marBottom w:val="0"/>
          <w:divBdr>
            <w:top w:val="none" w:sz="0" w:space="0" w:color="auto"/>
            <w:left w:val="none" w:sz="0" w:space="0" w:color="auto"/>
            <w:bottom w:val="none" w:sz="0" w:space="0" w:color="auto"/>
            <w:right w:val="none" w:sz="0" w:space="0" w:color="auto"/>
          </w:divBdr>
          <w:divsChild>
            <w:div w:id="331882544">
              <w:marLeft w:val="0"/>
              <w:marRight w:val="0"/>
              <w:marTop w:val="0"/>
              <w:marBottom w:val="0"/>
              <w:divBdr>
                <w:top w:val="none" w:sz="0" w:space="0" w:color="auto"/>
                <w:left w:val="none" w:sz="0" w:space="0" w:color="auto"/>
                <w:bottom w:val="none" w:sz="0" w:space="0" w:color="auto"/>
                <w:right w:val="none" w:sz="0" w:space="0" w:color="auto"/>
              </w:divBdr>
              <w:divsChild>
                <w:div w:id="134108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hyperlink" Target="file:///C:\wiki\spaces\Design\pages\2326843\Glossary" TargetMode="External"/><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https://www.figma.com/file/cCKIW2PaUcgXr0Maghr9HR/UX-Wireframes-DYGHP?type=design&amp;node-id=5%3A55&amp;t=I3ytuhjMXyLw5usT-1" TargetMode="Externa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hyperlink" Target="file:///C:\wiki\spaces\Design\pages\10977323\Balancing+Variables" TargetMode="External"/><Relationship Id="rId25" Type="http://schemas.openxmlformats.org/officeDocument/2006/relationships/hyperlink" Target="https://www.figma.com/file/cCKIW2PaUcgXr0Maghr9HR/UX-Wireframes-DYGHP?type=design&amp;node-id=5%3A40&amp;t=I3ytuhjMXyLw5usT-1" TargetMode="External"/><Relationship Id="rId2" Type="http://schemas.openxmlformats.org/officeDocument/2006/relationships/numbering" Target="numbering.xml"/><Relationship Id="rId16" Type="http://schemas.openxmlformats.org/officeDocument/2006/relationships/hyperlink" Target="file:///C:\wiki\spaces\Design\pages\2458033\Game+Play+Mock+Up" TargetMode="External"/><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tmp"/><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file:///C:\wiki\spaces\Design\pages\2326843\Glossary" TargetMode="External"/><Relationship Id="rId23" Type="http://schemas.openxmlformats.org/officeDocument/2006/relationships/hyperlink" Target="https://www.figma.com/file/cCKIW2PaUcgXr0Maghr9HR/UX-Wireframes-DYGHP?type=design&amp;node-id=5%3A39&amp;t=I3ytuhjMXyLw5usT-1" TargetMode="External"/><Relationship Id="rId28" Type="http://schemas.openxmlformats.org/officeDocument/2006/relationships/fontTable" Target="fontTable.xml"/><Relationship Id="rId10" Type="http://schemas.openxmlformats.org/officeDocument/2006/relationships/image" Target="media/image5.tmp"/><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8.tmp"/><Relationship Id="rId22" Type="http://schemas.openxmlformats.org/officeDocument/2006/relationships/image" Target="media/image12.png"/><Relationship Id="rId27" Type="http://schemas.openxmlformats.org/officeDocument/2006/relationships/hyperlink" Target="https://www.figma.com/file/cCKIW2PaUcgXr0Maghr9HR/UX-Wireframes-DYGHP?type=design&amp;node-id=442-124&amp;mode=design&amp;t=rha3vNbhyBETxPjb-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28A40-E2FC-4B1E-A87B-F1D82591D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2692</Words>
  <Characters>15351</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Game Design Document (GDD)</vt:lpstr>
    </vt:vector>
  </TitlesOfParts>
  <Company/>
  <LinksUpToDate>false</LinksUpToDate>
  <CharactersWithSpaces>18007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(GDD)</dc:title>
  <dc:subject/>
  <dc:creator>Waiyaki K Francesco Otieno</dc:creator>
  <cp:keywords/>
  <dc:description/>
  <cp:lastModifiedBy>Waiyaki K Francesco Otieno</cp:lastModifiedBy>
  <cp:revision>4</cp:revision>
  <dcterms:created xsi:type="dcterms:W3CDTF">2023-08-16T18:25:00Z</dcterms:created>
  <dcterms:modified xsi:type="dcterms:W3CDTF">2023-08-16T18:31:00Z</dcterms:modified>
</cp:coreProperties>
</file>